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B06" w:rsidRDefault="00E61B06" w:rsidP="00E61B06">
      <w:pPr>
        <w:jc w:val="center"/>
        <w:rPr>
          <w:b/>
          <w:sz w:val="32"/>
        </w:rPr>
      </w:pPr>
      <w:r>
        <w:rPr>
          <w:b/>
          <w:sz w:val="32"/>
        </w:rPr>
        <w:t>PONTIFICIA UNIVERSIDAD CATÓLICA DEL PERÚ</w:t>
      </w:r>
    </w:p>
    <w:p w:rsidR="00E61B06" w:rsidRDefault="00E61B06" w:rsidP="00E61B06"/>
    <w:p w:rsidR="00E61B06" w:rsidRDefault="00E61B06" w:rsidP="00E61B06">
      <w:pPr>
        <w:jc w:val="center"/>
        <w:rPr>
          <w:b/>
          <w:sz w:val="28"/>
        </w:rPr>
      </w:pPr>
      <w:r>
        <w:rPr>
          <w:b/>
          <w:sz w:val="28"/>
        </w:rPr>
        <w:t>FACULTAD DE CIENCIAS E INGENIERÍA</w:t>
      </w:r>
    </w:p>
    <w:p w:rsidR="00E61B06" w:rsidRDefault="00E61B06" w:rsidP="00E61B06"/>
    <w:p w:rsidR="00E61B06" w:rsidRDefault="00E61B06" w:rsidP="00E61B06">
      <w:pPr>
        <w:jc w:val="center"/>
        <w:rPr>
          <w:b/>
          <w:sz w:val="28"/>
        </w:rPr>
      </w:pPr>
      <w:r>
        <w:rPr>
          <w:b/>
          <w:sz w:val="28"/>
        </w:rPr>
        <w:t>ESPECIALIDAD DE INGENIERÍA INFORMÁTICA</w:t>
      </w:r>
    </w:p>
    <w:p w:rsidR="00E61B06" w:rsidRDefault="00E61B06" w:rsidP="00E61B06"/>
    <w:p w:rsidR="00E61B06" w:rsidRDefault="00DF7A38" w:rsidP="00E61B06">
      <w:pPr>
        <w:jc w:val="center"/>
        <w:rPr>
          <w:b/>
          <w:sz w:val="28"/>
        </w:rPr>
      </w:pPr>
      <w:r>
        <w:rPr>
          <w:b/>
          <w:sz w:val="28"/>
        </w:rPr>
        <w:t>Resort Solutions</w:t>
      </w:r>
    </w:p>
    <w:p w:rsidR="00E61B06" w:rsidRDefault="00E61B06" w:rsidP="00E61B06"/>
    <w:p w:rsidR="007429E2" w:rsidRDefault="00D26A3E" w:rsidP="00E61B06">
      <w:pPr>
        <w:spacing w:before="240" w:after="240"/>
        <w:jc w:val="center"/>
        <w:rPr>
          <w:b/>
        </w:rPr>
      </w:pPr>
      <w:r w:rsidRPr="00D26A3E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in">
            <v:imagedata r:id="rId8" o:title=""/>
          </v:shape>
        </w:pict>
      </w:r>
    </w:p>
    <w:p w:rsidR="007429E2" w:rsidRDefault="007429E2"/>
    <w:p w:rsidR="007429E2" w:rsidRDefault="00DF7A38">
      <w:pPr>
        <w:jc w:val="center"/>
        <w:rPr>
          <w:b/>
          <w:sz w:val="28"/>
        </w:rPr>
      </w:pPr>
      <w:r>
        <w:rPr>
          <w:b/>
          <w:sz w:val="28"/>
        </w:rPr>
        <w:t>ERA Sphere</w:t>
      </w:r>
    </w:p>
    <w:p w:rsidR="007429E2" w:rsidRDefault="00D530F7">
      <w:r>
        <w:tab/>
      </w:r>
      <w:r>
        <w:tab/>
      </w:r>
      <w:r>
        <w:tab/>
      </w:r>
      <w:r>
        <w:tab/>
      </w:r>
      <w:r>
        <w:tab/>
      </w:r>
    </w:p>
    <w:p w:rsidR="007429E2" w:rsidRPr="00D530F7" w:rsidRDefault="00664A6D">
      <w:pPr>
        <w:jc w:val="center"/>
        <w:rPr>
          <w:b/>
          <w:sz w:val="28"/>
        </w:rPr>
      </w:pPr>
      <w:r>
        <w:rPr>
          <w:b/>
          <w:sz w:val="28"/>
        </w:rPr>
        <w:t xml:space="preserve">Documento de </w:t>
      </w:r>
      <w:r w:rsidR="00A85544">
        <w:rPr>
          <w:b/>
          <w:sz w:val="28"/>
        </w:rPr>
        <w:t>Análisis</w:t>
      </w:r>
    </w:p>
    <w:p w:rsidR="007429E2" w:rsidRDefault="007429E2">
      <w:pPr>
        <w:jc w:val="center"/>
        <w:rPr>
          <w:b/>
          <w:sz w:val="28"/>
        </w:rPr>
      </w:pPr>
      <w:r>
        <w:rPr>
          <w:b/>
          <w:sz w:val="28"/>
        </w:rPr>
        <w:t xml:space="preserve">Versión </w:t>
      </w:r>
      <w:fldSimple w:instr=" KEYWORDS \* UPPER \* MERGEFORMAT ">
        <w:r>
          <w:rPr>
            <w:b/>
            <w:sz w:val="28"/>
          </w:rPr>
          <w:t>1.0</w:t>
        </w:r>
      </w:fldSimple>
    </w:p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>
      <w:pPr>
        <w:rPr>
          <w:sz w:val="22"/>
        </w:rPr>
      </w:pPr>
      <w:r>
        <w:rPr>
          <w:b/>
          <w:sz w:val="22"/>
        </w:rPr>
        <w:t>PROPUESTO POR:</w:t>
      </w:r>
      <w:r>
        <w:rPr>
          <w:sz w:val="22"/>
        </w:rPr>
        <w:tab/>
      </w:r>
      <w:r w:rsidR="00B669D8">
        <w:rPr>
          <w:sz w:val="22"/>
        </w:rPr>
        <w:tab/>
        <w:t>Luis Flores</w:t>
      </w:r>
      <w:r w:rsidR="00B669D8">
        <w:rPr>
          <w:sz w:val="22"/>
        </w:rPr>
        <w:tab/>
      </w:r>
      <w:r w:rsidR="00B669D8">
        <w:rPr>
          <w:sz w:val="22"/>
        </w:rPr>
        <w:tab/>
      </w:r>
      <w:r>
        <w:rPr>
          <w:sz w:val="22"/>
        </w:rPr>
        <w:tab/>
      </w:r>
      <w:r w:rsidR="00B669D8">
        <w:rPr>
          <w:sz w:val="22"/>
        </w:rPr>
        <w:t>luis.flores@pucp.edu.pe</w:t>
      </w:r>
    </w:p>
    <w:p w:rsidR="007429E2" w:rsidRDefault="007429E2"/>
    <w:p w:rsidR="00B669D8" w:rsidRPr="00251844" w:rsidRDefault="007429E2" w:rsidP="00B669D8">
      <w:pPr>
        <w:ind w:left="2124" w:hanging="2124"/>
        <w:rPr>
          <w:b/>
          <w:bCs/>
          <w:sz w:val="22"/>
          <w:szCs w:val="22"/>
          <w:lang w:val="pt-BR"/>
        </w:rPr>
      </w:pPr>
      <w:bookmarkStart w:id="0" w:name="_Toc439880582"/>
      <w:bookmarkStart w:id="1" w:name="_Toc439881682"/>
      <w:bookmarkStart w:id="2" w:name="_Toc439834764"/>
      <w:bookmarkStart w:id="3" w:name="_Toc439835208"/>
      <w:r>
        <w:rPr>
          <w:b/>
          <w:sz w:val="22"/>
        </w:rPr>
        <w:t>ELABORADO POR:</w:t>
      </w:r>
      <w:bookmarkEnd w:id="0"/>
      <w:bookmarkEnd w:id="1"/>
      <w:bookmarkEnd w:id="2"/>
      <w:bookmarkEnd w:id="3"/>
      <w:r w:rsidR="00B669D8">
        <w:rPr>
          <w:b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 w:rsidR="00B669D8" w:rsidRPr="00251844">
        <w:rPr>
          <w:lang w:val="pt-BR"/>
        </w:rPr>
        <w:t xml:space="preserve">Diana </w:t>
      </w:r>
      <w:proofErr w:type="spellStart"/>
      <w:r w:rsidR="00B669D8" w:rsidRPr="00251844">
        <w:rPr>
          <w:lang w:val="pt-BR"/>
        </w:rPr>
        <w:t>Lepage</w:t>
      </w:r>
      <w:proofErr w:type="spellEnd"/>
      <w:r w:rsidR="00B669D8" w:rsidRPr="00251844">
        <w:rPr>
          <w:lang w:val="pt-BR"/>
        </w:rPr>
        <w:t xml:space="preserve"> </w:t>
      </w:r>
      <w:proofErr w:type="spellStart"/>
      <w:r w:rsidR="00B669D8" w:rsidRPr="00251844">
        <w:rPr>
          <w:lang w:val="pt-BR"/>
        </w:rPr>
        <w:t>Hoces</w:t>
      </w:r>
      <w:proofErr w:type="spellEnd"/>
      <w:r w:rsidR="00B669D8" w:rsidRPr="00251844">
        <w:rPr>
          <w:lang w:val="pt-BR"/>
        </w:rPr>
        <w:t xml:space="preserve">    </w:t>
      </w:r>
      <w:r w:rsidR="00B669D8" w:rsidRPr="00251844">
        <w:rPr>
          <w:lang w:val="pt-BR"/>
        </w:rPr>
        <w:tab/>
      </w:r>
      <w:r w:rsidR="00B669D8" w:rsidRPr="00251844">
        <w:rPr>
          <w:lang w:val="pt-BR"/>
        </w:rPr>
        <w:tab/>
        <w:t>20052112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Pedro </w:t>
      </w:r>
      <w:proofErr w:type="spellStart"/>
      <w:r w:rsidRPr="00251844">
        <w:rPr>
          <w:lang w:val="pt-BR"/>
        </w:rPr>
        <w:t>Curich</w:t>
      </w:r>
      <w:proofErr w:type="spellEnd"/>
      <w:r w:rsidRPr="00251844">
        <w:rPr>
          <w:lang w:val="pt-BR"/>
        </w:rPr>
        <w:t xml:space="preserve"> </w:t>
      </w:r>
      <w:proofErr w:type="spellStart"/>
      <w:r w:rsidRPr="00251844">
        <w:rPr>
          <w:lang w:val="pt-BR"/>
        </w:rPr>
        <w:t>Gonzales</w:t>
      </w:r>
      <w:proofErr w:type="spellEnd"/>
      <w:proofErr w:type="gramStart"/>
      <w:r w:rsidRPr="00251844">
        <w:rPr>
          <w:lang w:val="pt-BR"/>
        </w:rPr>
        <w:t xml:space="preserve">  </w:t>
      </w:r>
      <w:proofErr w:type="gramEnd"/>
      <w:r w:rsidRPr="00251844">
        <w:rPr>
          <w:lang w:val="pt-BR"/>
        </w:rPr>
        <w:tab/>
        <w:t>20062053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John Paul Cárdenas Alvarado </w:t>
      </w:r>
      <w:r w:rsidRPr="00251844">
        <w:rPr>
          <w:lang w:val="pt-BR"/>
        </w:rPr>
        <w:tab/>
        <w:t>20067006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Walter </w:t>
      </w:r>
      <w:proofErr w:type="spellStart"/>
      <w:r w:rsidRPr="00251844">
        <w:rPr>
          <w:lang w:val="pt-BR"/>
        </w:rPr>
        <w:t>Erquínigo</w:t>
      </w:r>
      <w:proofErr w:type="spellEnd"/>
      <w:r w:rsidRPr="00251844">
        <w:rPr>
          <w:lang w:val="pt-BR"/>
        </w:rPr>
        <w:t xml:space="preserve"> </w:t>
      </w:r>
      <w:proofErr w:type="spellStart"/>
      <w:r w:rsidRPr="00251844">
        <w:rPr>
          <w:lang w:val="pt-BR"/>
        </w:rPr>
        <w:t>Pezo</w:t>
      </w:r>
      <w:proofErr w:type="spellEnd"/>
      <w:proofErr w:type="gramStart"/>
      <w:r w:rsidRPr="00251844">
        <w:rPr>
          <w:lang w:val="pt-BR"/>
        </w:rPr>
        <w:t xml:space="preserve">  </w:t>
      </w:r>
      <w:proofErr w:type="gramEnd"/>
      <w:r w:rsidRPr="00251844">
        <w:rPr>
          <w:lang w:val="pt-BR"/>
        </w:rPr>
        <w:tab/>
      </w:r>
      <w:r w:rsidRPr="00251844">
        <w:rPr>
          <w:lang w:val="pt-BR"/>
        </w:rPr>
        <w:tab/>
        <w:t>20067139</w:t>
      </w:r>
    </w:p>
    <w:p w:rsidR="00B669D8" w:rsidRPr="00251844" w:rsidRDefault="00B669D8" w:rsidP="00B669D8">
      <w:pPr>
        <w:ind w:left="2124" w:firstLine="708"/>
        <w:rPr>
          <w:lang w:val="pt-BR"/>
        </w:rPr>
      </w:pPr>
      <w:r w:rsidRPr="00251844">
        <w:rPr>
          <w:lang w:val="pt-BR"/>
        </w:rPr>
        <w:t xml:space="preserve">André </w:t>
      </w:r>
      <w:proofErr w:type="spellStart"/>
      <w:r w:rsidRPr="00251844">
        <w:rPr>
          <w:lang w:val="pt-BR"/>
        </w:rPr>
        <w:t>Quispesaravia</w:t>
      </w:r>
      <w:proofErr w:type="spellEnd"/>
      <w:r w:rsidRPr="00251844">
        <w:rPr>
          <w:lang w:val="pt-BR"/>
        </w:rPr>
        <w:t xml:space="preserve"> Ildefonso </w:t>
      </w:r>
      <w:r w:rsidRPr="00251844">
        <w:rPr>
          <w:lang w:val="pt-BR"/>
        </w:rPr>
        <w:tab/>
        <w:t>20070358</w:t>
      </w:r>
    </w:p>
    <w:p w:rsidR="00B669D8" w:rsidRPr="00251844" w:rsidRDefault="00B669D8" w:rsidP="00B669D8">
      <w:pPr>
        <w:ind w:left="2124" w:firstLine="708"/>
      </w:pPr>
      <w:r w:rsidRPr="00251844">
        <w:t xml:space="preserve">Fernando Huamán Monzón  </w:t>
      </w:r>
      <w:r w:rsidRPr="00251844">
        <w:tab/>
        <w:t>20072320</w:t>
      </w:r>
    </w:p>
    <w:p w:rsidR="00B669D8" w:rsidRPr="00251844" w:rsidRDefault="00B669D8" w:rsidP="00B669D8">
      <w:pPr>
        <w:ind w:left="2124" w:firstLine="708"/>
      </w:pPr>
      <w:r w:rsidRPr="00251844">
        <w:t xml:space="preserve">Christian </w:t>
      </w:r>
      <w:proofErr w:type="spellStart"/>
      <w:r w:rsidRPr="00251844">
        <w:t>Mendez</w:t>
      </w:r>
      <w:proofErr w:type="spellEnd"/>
      <w:r w:rsidRPr="00251844">
        <w:t xml:space="preserve"> </w:t>
      </w:r>
      <w:proofErr w:type="spellStart"/>
      <w:r w:rsidRPr="00251844">
        <w:t>Anchante</w:t>
      </w:r>
      <w:proofErr w:type="spellEnd"/>
      <w:r w:rsidRPr="00251844">
        <w:t xml:space="preserve">  </w:t>
      </w:r>
      <w:r w:rsidRPr="00251844">
        <w:tab/>
        <w:t>20077079</w:t>
      </w:r>
    </w:p>
    <w:p w:rsidR="00B669D8" w:rsidRPr="00251844" w:rsidRDefault="00B669D8" w:rsidP="00B669D8">
      <w:pPr>
        <w:ind w:left="2124" w:firstLine="708"/>
      </w:pPr>
      <w:r w:rsidRPr="00251844">
        <w:t xml:space="preserve">Carlos Calla Alarcón    </w:t>
      </w:r>
      <w:r w:rsidRPr="00251844">
        <w:tab/>
      </w:r>
      <w:r w:rsidRPr="00251844">
        <w:tab/>
        <w:t>20080270</w:t>
      </w:r>
    </w:p>
    <w:p w:rsidR="00B669D8" w:rsidRPr="00251844" w:rsidRDefault="00B669D8" w:rsidP="00B669D8">
      <w:pPr>
        <w:ind w:left="2124" w:firstLine="708"/>
      </w:pPr>
      <w:r w:rsidRPr="00251844">
        <w:t xml:space="preserve">Carlos Lengua Lafosse  </w:t>
      </w:r>
      <w:r w:rsidRPr="00251844">
        <w:tab/>
        <w:t>20080471</w:t>
      </w:r>
    </w:p>
    <w:p w:rsidR="00B669D8" w:rsidRPr="00251844" w:rsidRDefault="00B669D8" w:rsidP="00B669D8">
      <w:pPr>
        <w:ind w:left="2124" w:firstLine="708"/>
      </w:pPr>
      <w:r w:rsidRPr="00251844">
        <w:t xml:space="preserve">Juan Carlos Jara Loayza  </w:t>
      </w:r>
      <w:r w:rsidRPr="00251844">
        <w:tab/>
        <w:t>20084715</w:t>
      </w:r>
    </w:p>
    <w:p w:rsidR="007429E2" w:rsidRDefault="007429E2" w:rsidP="00B669D8">
      <w:pPr>
        <w:ind w:left="1416" w:hanging="1416"/>
      </w:pPr>
    </w:p>
    <w:p w:rsidR="007429E2" w:rsidRDefault="007429E2">
      <w:pPr>
        <w:rPr>
          <w:sz w:val="22"/>
        </w:rPr>
      </w:pPr>
      <w:r>
        <w:rPr>
          <w:b/>
          <w:sz w:val="22"/>
        </w:rPr>
        <w:t>REVISADO POR:</w:t>
      </w:r>
      <w:r>
        <w:rPr>
          <w:b/>
          <w:sz w:val="22"/>
        </w:rPr>
        <w:tab/>
      </w:r>
      <w:r w:rsidR="00B669D8">
        <w:rPr>
          <w:b/>
          <w:sz w:val="22"/>
        </w:rPr>
        <w:tab/>
      </w:r>
      <w:r w:rsidR="00B669D8">
        <w:rPr>
          <w:sz w:val="22"/>
        </w:rPr>
        <w:t xml:space="preserve">Nelly </w:t>
      </w:r>
      <w:proofErr w:type="spellStart"/>
      <w:r w:rsidR="00B669D8">
        <w:rPr>
          <w:sz w:val="22"/>
        </w:rPr>
        <w:t>Trevejo</w:t>
      </w:r>
      <w:proofErr w:type="spellEnd"/>
      <w:r w:rsidR="00B669D8">
        <w:rPr>
          <w:sz w:val="22"/>
        </w:rPr>
        <w:t xml:space="preserve"> Zamora</w:t>
      </w:r>
      <w:r w:rsidR="00B669D8">
        <w:rPr>
          <w:sz w:val="22"/>
        </w:rPr>
        <w:tab/>
      </w:r>
    </w:p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/>
    <w:p w:rsidR="007429E2" w:rsidRDefault="007429E2">
      <w:pPr>
        <w:jc w:val="center"/>
      </w:pPr>
      <w:r>
        <w:t xml:space="preserve">Lima, </w:t>
      </w:r>
      <w:r w:rsidR="00B669D8">
        <w:t>25 de abril de 2012</w:t>
      </w:r>
    </w:p>
    <w:p w:rsidR="007429E2" w:rsidRDefault="007429E2">
      <w:pPr>
        <w:pStyle w:val="Ttulo"/>
      </w:pPr>
      <w:r>
        <w:br w:type="page"/>
      </w:r>
      <w:r>
        <w:lastRenderedPageBreak/>
        <w:t>Historial de Revisiones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304"/>
        <w:gridCol w:w="907"/>
        <w:gridCol w:w="3742"/>
        <w:gridCol w:w="2042"/>
        <w:gridCol w:w="10"/>
      </w:tblGrid>
      <w:tr w:rsidR="007429E2">
        <w:trPr>
          <w:cantSplit/>
          <w:jc w:val="center"/>
        </w:trPr>
        <w:tc>
          <w:tcPr>
            <w:tcW w:w="8572" w:type="dxa"/>
            <w:gridSpan w:val="6"/>
            <w:tcBorders>
              <w:bottom w:val="single" w:sz="4" w:space="0" w:color="auto"/>
            </w:tcBorders>
            <w:shd w:val="pct50" w:color="auto" w:fill="FFFFFF"/>
          </w:tcPr>
          <w:p w:rsidR="007429E2" w:rsidRDefault="007429E2">
            <w:pPr>
              <w:pStyle w:val="ATtulodetablas"/>
            </w:pPr>
            <w:r>
              <w:t>Historial de revisiones</w:t>
            </w:r>
          </w:p>
        </w:tc>
      </w:tr>
      <w:tr w:rsidR="007429E2">
        <w:trPr>
          <w:gridAfter w:val="1"/>
          <w:wAfter w:w="10" w:type="dxa"/>
          <w:cantSplit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Ítem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Fecha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Versión</w:t>
            </w: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Descripción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7429E2" w:rsidRDefault="007429E2">
            <w:pPr>
              <w:pStyle w:val="ATtulosdecolumnasdetablas"/>
            </w:pPr>
            <w:r>
              <w:t>Equipo</w:t>
            </w:r>
          </w:p>
        </w:tc>
      </w:tr>
      <w:tr w:rsidR="007429E2">
        <w:trPr>
          <w:gridAfter w:val="1"/>
          <w:wAfter w:w="10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B669D8" w:rsidP="00B669D8">
            <w:pPr>
              <w:pStyle w:val="ATextodetablas"/>
            </w:pPr>
            <w:r>
              <w:t>25</w:t>
            </w:r>
            <w:r w:rsidR="007429E2">
              <w:t>/</w:t>
            </w:r>
            <w:r>
              <w:t>04</w:t>
            </w:r>
            <w:r w:rsidR="007429E2">
              <w:t>/</w:t>
            </w:r>
            <w:r>
              <w:t>2012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pPr>
              <w:jc w:val="right"/>
            </w:pPr>
            <w:r>
              <w:t>1.0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7429E2">
            <w:r>
              <w:t>Versión inicial.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</w:tcPr>
          <w:p w:rsidR="007429E2" w:rsidRDefault="00B669D8">
            <w:r>
              <w:t>Resort Solutions</w:t>
            </w:r>
          </w:p>
        </w:tc>
      </w:tr>
    </w:tbl>
    <w:p w:rsidR="007429E2" w:rsidRDefault="007429E2">
      <w:pPr>
        <w:pStyle w:val="Encabezado"/>
      </w:pPr>
    </w:p>
    <w:p w:rsidR="007429E2" w:rsidRDefault="007429E2">
      <w:pPr>
        <w:pStyle w:val="Ttulo"/>
      </w:pPr>
      <w:r>
        <w:br w:type="page"/>
      </w:r>
      <w:r>
        <w:lastRenderedPageBreak/>
        <w:t>Tabla de Contenido</w:t>
      </w:r>
      <w:r>
        <w:br/>
      </w:r>
    </w:p>
    <w:p w:rsidR="001F7CE9" w:rsidRDefault="00D26A3E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26A3E">
        <w:fldChar w:fldCharType="begin"/>
      </w:r>
      <w:r w:rsidR="007429E2">
        <w:instrText xml:space="preserve"> TOC \o "1-3" </w:instrText>
      </w:r>
      <w:r w:rsidRPr="00D26A3E">
        <w:fldChar w:fldCharType="separate"/>
      </w:r>
      <w:r w:rsidR="001F7CE9" w:rsidRPr="00530803">
        <w:rPr>
          <w:noProof/>
          <w:lang w:val="es-PE"/>
        </w:rPr>
        <w:t>1.</w:t>
      </w:r>
      <w:r w:rsidR="001F7CE9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1F7CE9" w:rsidRPr="00530803">
        <w:rPr>
          <w:noProof/>
          <w:lang w:val="es-PE"/>
        </w:rPr>
        <w:t>Objetivo</w:t>
      </w:r>
      <w:r w:rsidR="001F7CE9">
        <w:rPr>
          <w:noProof/>
        </w:rPr>
        <w:tab/>
      </w:r>
      <w:r w:rsidR="001F7CE9">
        <w:rPr>
          <w:noProof/>
        </w:rPr>
        <w:fldChar w:fldCharType="begin"/>
      </w:r>
      <w:r w:rsidR="001F7CE9">
        <w:rPr>
          <w:noProof/>
        </w:rPr>
        <w:instrText xml:space="preserve"> PAGEREF _Toc323830747 \h </w:instrText>
      </w:r>
      <w:r w:rsidR="001F7CE9">
        <w:rPr>
          <w:noProof/>
        </w:rPr>
      </w:r>
      <w:r w:rsidR="001F7CE9">
        <w:rPr>
          <w:noProof/>
        </w:rPr>
        <w:fldChar w:fldCharType="separate"/>
      </w:r>
      <w:r w:rsidR="001F7CE9">
        <w:rPr>
          <w:noProof/>
        </w:rPr>
        <w:t>4</w:t>
      </w:r>
      <w:r w:rsidR="001F7CE9"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Diagramas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Genéricos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A: Configuración, Infraestructura, servicios y Recursos Humanos.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B: Compra y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C: Promociones y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D: Administración de huéspedes y reservas.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E: Seguridad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F7CE9" w:rsidRDefault="001F7CE9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lang w:val="es-PE"/>
        </w:rPr>
        <w:t>Diagrama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A: Configuración de Infraestructura, Servicios y Recursos humanos.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Habitación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B: Compra y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Orden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Comprobante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C: Promociones y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Evento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Promoci</w:t>
      </w:r>
      <w:r w:rsidRPr="00530803">
        <w:rPr>
          <w:noProof/>
          <w:u w:val="single"/>
          <w:lang w:val="es-PE"/>
        </w:rPr>
        <w:t>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Módulo D: Administración de huéspedes y reservas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F7CE9" w:rsidRDefault="001F7CE9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30803">
        <w:rPr>
          <w:noProof/>
        </w:rPr>
        <w:t>4.4.2.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30803">
        <w:rPr>
          <w:noProof/>
          <w:u w:val="single"/>
        </w:rPr>
        <w:t>Diagrama de estados: Reserva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_Toc323830769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429E2" w:rsidRDefault="00D26A3E">
      <w:pPr>
        <w:pStyle w:val="Encabezado"/>
      </w:pPr>
      <w:r>
        <w:fldChar w:fldCharType="end"/>
      </w:r>
    </w:p>
    <w:p w:rsidR="00B53965" w:rsidRDefault="007429E2">
      <w:pPr>
        <w:pStyle w:val="Ttulo1"/>
        <w:spacing w:before="0"/>
        <w:rPr>
          <w:lang w:val="es-PE"/>
        </w:rPr>
      </w:pPr>
      <w:r>
        <w:br w:type="page"/>
      </w:r>
      <w:bookmarkStart w:id="4" w:name="_Toc323830747"/>
      <w:r w:rsidR="00B53965">
        <w:rPr>
          <w:lang w:val="es-PE"/>
        </w:rPr>
        <w:lastRenderedPageBreak/>
        <w:t>Objetivo</w:t>
      </w:r>
      <w:bookmarkEnd w:id="4"/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B669D8" w:rsidRDefault="00C3703A" w:rsidP="00B669D8">
      <w:pPr>
        <w:rPr>
          <w:lang w:val="es-PE" w:eastAsia="ja-JP"/>
        </w:rPr>
      </w:pPr>
      <w:r>
        <w:rPr>
          <w:lang w:val="es-PE" w:eastAsia="ja-JP"/>
        </w:rPr>
        <w:t>El objetivo del p</w:t>
      </w:r>
      <w:r w:rsidR="009A524B">
        <w:rPr>
          <w:lang w:val="es-PE" w:eastAsia="ja-JP"/>
        </w:rPr>
        <w:t xml:space="preserve">resente documento es </w:t>
      </w:r>
      <w:r w:rsidR="004543C5">
        <w:rPr>
          <w:lang w:val="es-PE" w:eastAsia="ja-JP"/>
        </w:rPr>
        <w:t>plasmar mediante diagramas la relación entre las clases del sistema administrador de cadena de hoteles ERA Sphere, definiendo los atributos de cada una de ellas. Así mismo se presentar</w:t>
      </w:r>
      <w:r w:rsidR="00677E36">
        <w:rPr>
          <w:lang w:val="es-PE" w:eastAsia="ja-JP"/>
        </w:rPr>
        <w:t>á el diccionario de datos y el diagrama de estados que detallará los cambios internos que poseen ciertos atributos de las clases.</w:t>
      </w:r>
    </w:p>
    <w:p w:rsidR="004543C5" w:rsidRPr="004543C5" w:rsidRDefault="004543C5" w:rsidP="00B669D8">
      <w:pPr>
        <w:rPr>
          <w:lang w:eastAsia="ja-JP"/>
        </w:rPr>
      </w:pPr>
    </w:p>
    <w:p w:rsidR="00741676" w:rsidRDefault="00741676" w:rsidP="007759AA">
      <w:pPr>
        <w:rPr>
          <w:lang w:val="es-PE" w:eastAsia="ja-JP"/>
        </w:rPr>
        <w:sectPr w:rsidR="00741676">
          <w:headerReference w:type="default" r:id="rId9"/>
          <w:footerReference w:type="default" r:id="rId10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B53965" w:rsidRPr="008C11A0" w:rsidRDefault="00A85544">
      <w:pPr>
        <w:pStyle w:val="Ttulo1"/>
        <w:spacing w:before="0"/>
        <w:rPr>
          <w:lang w:val="es-PE"/>
        </w:rPr>
      </w:pPr>
      <w:bookmarkStart w:id="5" w:name="_Toc323830748"/>
      <w:r w:rsidRPr="008C11A0">
        <w:rPr>
          <w:lang w:val="es-PE"/>
        </w:rPr>
        <w:lastRenderedPageBreak/>
        <w:t>Diagramas de Clases</w:t>
      </w:r>
      <w:bookmarkEnd w:id="5"/>
    </w:p>
    <w:p w:rsidR="00B53965" w:rsidRDefault="00B53965" w:rsidP="00B53965">
      <w:pPr>
        <w:rPr>
          <w:lang w:val="es-PE" w:eastAsia="ja-JP"/>
        </w:rPr>
      </w:pPr>
    </w:p>
    <w:p w:rsidR="00677E36" w:rsidRPr="00FE2442" w:rsidRDefault="00990805" w:rsidP="00677E36">
      <w:pPr>
        <w:rPr>
          <w:lang w:val="es-PE" w:eastAsia="ja-JP"/>
        </w:rPr>
      </w:pPr>
      <w:r>
        <w:rPr>
          <w:lang w:val="es-PE" w:eastAsia="ja-JP"/>
        </w:rPr>
        <w:t>El diagrama de clases se encuentra como anexo a este documento</w:t>
      </w:r>
      <w:del w:id="6" w:author="Comparison" w:date="2012-05-03T17:05:00Z">
        <w:r>
          <w:rPr>
            <w:lang w:val="es-PE" w:eastAsia="ja-JP"/>
          </w:rPr>
          <w:delText>,</w:delText>
        </w:r>
      </w:del>
      <w:r>
        <w:rPr>
          <w:lang w:val="es-PE" w:eastAsia="ja-JP"/>
        </w:rPr>
        <w:t xml:space="preserve"> debido a su extensión y complejidad.</w:t>
      </w:r>
      <w:r w:rsidR="00805C81">
        <w:rPr>
          <w:lang w:val="es-PE" w:eastAsia="ja-JP"/>
        </w:rPr>
        <w:t xml:space="preserve"> Se identifican las clases de todo el sistema, muchas de éstas son usadas por más de un módulo.</w:t>
      </w:r>
      <w:r w:rsidR="00FE2442">
        <w:rPr>
          <w:lang w:val="es-PE" w:eastAsia="ja-JP"/>
        </w:rPr>
        <w:t xml:space="preserve"> Cabe resaltar que pese a que no se muestre en el diagrama, todas las clases que se almacenan en la base de datos heredan de una clase genérica llamada </w:t>
      </w:r>
      <w:proofErr w:type="spellStart"/>
      <w:r w:rsidR="00FE2442">
        <w:rPr>
          <w:b/>
          <w:lang w:val="es-PE" w:eastAsia="ja-JP"/>
        </w:rPr>
        <w:t>DbAble</w:t>
      </w:r>
      <w:proofErr w:type="spellEnd"/>
      <w:r w:rsidR="00FE2442">
        <w:rPr>
          <w:lang w:val="es-PE" w:eastAsia="ja-JP"/>
        </w:rPr>
        <w:t xml:space="preserve"> que cuenta con un único campo </w:t>
      </w:r>
      <w:ins w:id="7" w:author="Comparison" w:date="2012-05-03T17:05:00Z">
        <w:r w:rsidR="00C15E29">
          <w:rPr>
            <w:lang w:val="es-PE" w:eastAsia="ja-JP"/>
          </w:rPr>
          <w:t>ID</w:t>
        </w:r>
      </w:ins>
      <w:r w:rsidR="00FE2442">
        <w:rPr>
          <w:lang w:val="es-PE" w:eastAsia="ja-JP"/>
        </w:rPr>
        <w:t>.</w:t>
      </w:r>
    </w:p>
    <w:p w:rsidR="00677E36" w:rsidRDefault="00677E36" w:rsidP="00741676">
      <w:pPr>
        <w:ind w:left="-284"/>
        <w:rPr>
          <w:lang w:val="es-ES_tradnl" w:eastAsia="ja-JP"/>
        </w:rPr>
      </w:pPr>
    </w:p>
    <w:p w:rsidR="00741676" w:rsidRDefault="008C11A0" w:rsidP="00677E36">
      <w:pPr>
        <w:rPr>
          <w:lang w:val="es-ES_tradnl" w:eastAsia="ja-JP"/>
        </w:rPr>
        <w:sectPr w:rsidR="00741676" w:rsidSect="00741676">
          <w:headerReference w:type="default" r:id="rId11"/>
          <w:footerReference w:type="default" r:id="rId12"/>
          <w:headerReference w:type="first" r:id="rId13"/>
          <w:pgSz w:w="16840" w:h="11907" w:orient="landscape" w:code="9"/>
          <w:pgMar w:top="1418" w:right="1418" w:bottom="1418" w:left="1418" w:header="680" w:footer="680" w:gutter="567"/>
          <w:cols w:space="720"/>
          <w:titlePg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295900"/>
            <wp:effectExtent l="19050" t="0" r="3810" b="0"/>
            <wp:docPr id="1" name="0 Imagen" descr="Class_Diagra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_v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5" w:rsidRDefault="00A85544">
      <w:pPr>
        <w:pStyle w:val="Ttulo1"/>
        <w:spacing w:before="0"/>
        <w:rPr>
          <w:lang w:val="es-PE"/>
        </w:rPr>
      </w:pPr>
      <w:bookmarkStart w:id="8" w:name="_Toc323830749"/>
      <w:r>
        <w:rPr>
          <w:lang w:val="es-PE"/>
        </w:rPr>
        <w:lastRenderedPageBreak/>
        <w:t>Diccionario de Datos</w:t>
      </w:r>
      <w:bookmarkEnd w:id="8"/>
    </w:p>
    <w:p w:rsidR="00FC6C37" w:rsidRDefault="00FC6C37" w:rsidP="00FC6C37">
      <w:pPr>
        <w:rPr>
          <w:lang w:val="es-PE" w:eastAsia="ja-JP"/>
        </w:rPr>
      </w:pPr>
    </w:p>
    <w:p w:rsidR="00761EBD" w:rsidRDefault="00761EBD" w:rsidP="00761EBD">
      <w:pPr>
        <w:rPr>
          <w:lang w:val="es-PE" w:eastAsia="ja-JP"/>
        </w:rPr>
      </w:pPr>
    </w:p>
    <w:p w:rsidR="000B7945" w:rsidRDefault="000B7945" w:rsidP="000B7945">
      <w:pPr>
        <w:pStyle w:val="Ttulo2"/>
        <w:rPr>
          <w:ins w:id="9" w:author="Comparison" w:date="2012-05-03T17:05:00Z"/>
        </w:rPr>
      </w:pPr>
      <w:bookmarkStart w:id="10" w:name="_Toc323830750"/>
      <w:ins w:id="11" w:author="Comparison" w:date="2012-05-03T17:05:00Z">
        <w:r>
          <w:t>Genéricos</w:t>
        </w:r>
        <w:bookmarkEnd w:id="10"/>
      </w:ins>
    </w:p>
    <w:p w:rsidR="000B7945" w:rsidRDefault="000B7945" w:rsidP="000B7945">
      <w:pPr>
        <w:rPr>
          <w:ins w:id="12" w:author="Comparison" w:date="2012-05-03T17:05:00Z"/>
          <w:lang w:val="es-ES_tradnl" w:eastAsia="ja-JP"/>
        </w:rPr>
      </w:pPr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670"/>
        <w:gridCol w:w="1940"/>
        <w:gridCol w:w="2910"/>
      </w:tblGrid>
      <w:tr w:rsidR="000B7945" w:rsidTr="00851E19">
        <w:trPr>
          <w:trHeight w:val="315"/>
          <w:ins w:id="13" w:author="Comparison" w:date="2012-05-03T17:05:00Z"/>
        </w:trPr>
        <w:tc>
          <w:tcPr>
            <w:tcW w:w="367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ins w:id="14" w:author="Comparison" w:date="2012-05-03T17:05:00Z"/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ins w:id="15" w:author="Comparison" w:date="2012-05-03T17:05:00Z">
              <w:r>
                <w:rPr>
                  <w:rFonts w:ascii="Calibri" w:hAnsi="Calibri"/>
                  <w:color w:val="FFFFFF"/>
                  <w:sz w:val="22"/>
                  <w:szCs w:val="22"/>
                  <w:lang w:val="es-PE" w:eastAsia="es-PE"/>
                </w:rPr>
                <w:t>CAMPOS</w:t>
              </w:r>
            </w:ins>
          </w:p>
        </w:tc>
        <w:tc>
          <w:tcPr>
            <w:tcW w:w="194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ins w:id="16" w:author="Comparison" w:date="2012-05-03T17:05:00Z"/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ins w:id="17" w:author="Comparison" w:date="2012-05-03T17:05:00Z">
              <w:r>
                <w:rPr>
                  <w:rFonts w:ascii="Calibri" w:hAnsi="Calibri"/>
                  <w:color w:val="FFFFFF"/>
                  <w:sz w:val="22"/>
                  <w:szCs w:val="22"/>
                  <w:lang w:val="es-PE" w:eastAsia="es-PE"/>
                </w:rPr>
                <w:t>TIPO</w:t>
              </w:r>
            </w:ins>
          </w:p>
        </w:tc>
        <w:tc>
          <w:tcPr>
            <w:tcW w:w="2910" w:type="dxa"/>
            <w:shd w:val="clear" w:color="auto" w:fill="1F497D"/>
            <w:noWrap/>
            <w:vAlign w:val="bottom"/>
          </w:tcPr>
          <w:p w:rsidR="000B7945" w:rsidRDefault="000B7945" w:rsidP="006F3148">
            <w:pPr>
              <w:rPr>
                <w:ins w:id="18" w:author="Comparison" w:date="2012-05-03T17:05:00Z"/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ins w:id="19" w:author="Comparison" w:date="2012-05-03T17:05:00Z">
              <w:r>
                <w:rPr>
                  <w:rFonts w:ascii="Calibri" w:hAnsi="Calibri"/>
                  <w:color w:val="FFFFFF"/>
                  <w:sz w:val="22"/>
                  <w:szCs w:val="22"/>
                  <w:lang w:val="es-PE" w:eastAsia="es-PE"/>
                </w:rPr>
                <w:t>DESCRIPCION</w:t>
              </w:r>
            </w:ins>
          </w:p>
        </w:tc>
      </w:tr>
      <w:tr w:rsidR="000B7945" w:rsidRPr="008C2C58" w:rsidTr="00851E19">
        <w:trPr>
          <w:trHeight w:val="315"/>
          <w:ins w:id="20" w:author="Comparison" w:date="2012-05-03T17:05:00Z"/>
        </w:trPr>
        <w:tc>
          <w:tcPr>
            <w:tcW w:w="8520" w:type="dxa"/>
            <w:gridSpan w:val="3"/>
            <w:shd w:val="clear" w:color="auto" w:fill="B8CCE4"/>
            <w:noWrap/>
            <w:vAlign w:val="bottom"/>
          </w:tcPr>
          <w:p w:rsidR="000B7945" w:rsidRPr="008C2C58" w:rsidRDefault="000B7945" w:rsidP="006F3148">
            <w:pPr>
              <w:jc w:val="center"/>
              <w:rPr>
                <w:ins w:id="21" w:author="Comparison" w:date="2012-05-03T17:05:00Z"/>
                <w:rFonts w:ascii="Calibri" w:hAnsi="Calibri"/>
                <w:b/>
                <w:sz w:val="22"/>
                <w:szCs w:val="22"/>
                <w:lang w:val="es-PE" w:eastAsia="es-PE"/>
              </w:rPr>
            </w:pPr>
            <w:proofErr w:type="spellStart"/>
            <w:ins w:id="22" w:author="Comparison" w:date="2012-05-03T17:05:00Z">
              <w:r>
                <w:rPr>
                  <w:rFonts w:ascii="Calibri" w:hAnsi="Calibri"/>
                  <w:b/>
                  <w:sz w:val="22"/>
                  <w:szCs w:val="22"/>
                  <w:lang w:val="es-PE" w:eastAsia="es-PE"/>
                </w:rPr>
                <w:t>DbAble</w:t>
              </w:r>
              <w:proofErr w:type="spellEnd"/>
            </w:ins>
          </w:p>
        </w:tc>
      </w:tr>
      <w:tr w:rsidR="000B7945" w:rsidRPr="006E6C7A" w:rsidTr="00851E19">
        <w:trPr>
          <w:trHeight w:val="315"/>
          <w:ins w:id="23" w:author="Comparison" w:date="2012-05-03T17:05:00Z"/>
        </w:trPr>
        <w:tc>
          <w:tcPr>
            <w:tcW w:w="8520" w:type="dxa"/>
            <w:gridSpan w:val="3"/>
            <w:shd w:val="clear" w:color="auto" w:fill="B8CCE4"/>
            <w:noWrap/>
            <w:vAlign w:val="bottom"/>
          </w:tcPr>
          <w:p w:rsidR="000B7945" w:rsidRPr="006E6C7A" w:rsidRDefault="000B7945" w:rsidP="006F3148">
            <w:pPr>
              <w:jc w:val="center"/>
              <w:rPr>
                <w:ins w:id="24" w:author="Comparison" w:date="2012-05-03T17:05:00Z"/>
                <w:rFonts w:ascii="Calibri" w:hAnsi="Calibri"/>
                <w:i/>
                <w:sz w:val="22"/>
                <w:szCs w:val="22"/>
                <w:lang w:val="es-PE" w:eastAsia="es-PE"/>
              </w:rPr>
            </w:pPr>
            <w:ins w:id="25" w:author="Comparison" w:date="2012-05-03T17:05:00Z">
              <w:r>
                <w:rPr>
                  <w:rFonts w:ascii="Calibri" w:hAnsi="Calibri"/>
                  <w:i/>
                  <w:sz w:val="22"/>
                  <w:szCs w:val="22"/>
                  <w:lang w:val="es-PE" w:eastAsia="es-PE"/>
                </w:rPr>
                <w:t>Representa a cualquier clase que requiere una tabla en la base de datos</w:t>
              </w:r>
            </w:ins>
          </w:p>
        </w:tc>
      </w:tr>
      <w:tr w:rsidR="000B7945" w:rsidRPr="00ED4EB3" w:rsidTr="00851E19">
        <w:trPr>
          <w:trHeight w:val="315"/>
          <w:ins w:id="26" w:author="Comparison" w:date="2012-05-03T17:05:00Z"/>
        </w:trPr>
        <w:tc>
          <w:tcPr>
            <w:tcW w:w="3670" w:type="dxa"/>
            <w:shd w:val="clear" w:color="auto" w:fill="auto"/>
            <w:noWrap/>
            <w:vAlign w:val="bottom"/>
          </w:tcPr>
          <w:p w:rsidR="000B7945" w:rsidRPr="00ED4EB3" w:rsidRDefault="000B7945" w:rsidP="006F3148">
            <w:pPr>
              <w:rPr>
                <w:ins w:id="27" w:author="Comparison" w:date="2012-05-03T17:05:00Z"/>
                <w:rFonts w:ascii="Calibri" w:hAnsi="Calibri"/>
                <w:sz w:val="22"/>
                <w:szCs w:val="22"/>
                <w:lang w:val="es-PE" w:eastAsia="es-PE"/>
              </w:rPr>
            </w:pPr>
            <w:ins w:id="28" w:author="Comparison" w:date="2012-05-03T17:05:00Z">
              <w:r>
                <w:rPr>
                  <w:rFonts w:ascii="Calibri" w:hAnsi="Calibri"/>
                  <w:sz w:val="22"/>
                  <w:szCs w:val="22"/>
                  <w:lang w:val="es-PE" w:eastAsia="es-PE"/>
                </w:rPr>
                <w:t>ID</w:t>
              </w:r>
            </w:ins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0B7945" w:rsidRPr="00ED4EB3" w:rsidRDefault="000B7945" w:rsidP="006F3148">
            <w:pPr>
              <w:rPr>
                <w:ins w:id="29" w:author="Comparison" w:date="2012-05-03T17:05:00Z"/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ins w:id="30" w:author="Comparison" w:date="2012-05-03T17:05:00Z">
              <w:r>
                <w:rPr>
                  <w:rFonts w:ascii="Calibri" w:hAnsi="Calibri"/>
                  <w:sz w:val="22"/>
                  <w:szCs w:val="22"/>
                  <w:lang w:val="es-PE" w:eastAsia="es-PE"/>
                </w:rPr>
                <w:t>int</w:t>
              </w:r>
              <w:proofErr w:type="spellEnd"/>
            </w:ins>
          </w:p>
        </w:tc>
        <w:tc>
          <w:tcPr>
            <w:tcW w:w="2910" w:type="dxa"/>
            <w:shd w:val="clear" w:color="auto" w:fill="auto"/>
            <w:noWrap/>
            <w:vAlign w:val="bottom"/>
          </w:tcPr>
          <w:p w:rsidR="000B7945" w:rsidRPr="00ED4EB3" w:rsidRDefault="00742306" w:rsidP="00742306">
            <w:pPr>
              <w:rPr>
                <w:ins w:id="31" w:author="Comparison" w:date="2012-05-03T17:05:00Z"/>
                <w:rFonts w:ascii="Calibri" w:hAnsi="Calibri"/>
                <w:sz w:val="22"/>
                <w:szCs w:val="22"/>
                <w:lang w:val="es-PE" w:eastAsia="es-PE"/>
              </w:rPr>
            </w:pPr>
            <w:ins w:id="32" w:author="Comparison" w:date="2012-05-03T17:05:00Z">
              <w:r>
                <w:rPr>
                  <w:rFonts w:ascii="Calibri" w:hAnsi="Calibri"/>
                  <w:sz w:val="22"/>
                  <w:szCs w:val="22"/>
                  <w:lang w:val="es-PE" w:eastAsia="es-PE"/>
                </w:rPr>
                <w:t>ID de todas las clases</w:t>
              </w:r>
            </w:ins>
          </w:p>
        </w:tc>
      </w:tr>
    </w:tbl>
    <w:p w:rsidR="000B7945" w:rsidRPr="000B7945" w:rsidRDefault="000B7945" w:rsidP="000B7945">
      <w:pPr>
        <w:rPr>
          <w:ins w:id="33" w:author="Comparison" w:date="2012-05-03T17:05:00Z"/>
          <w:lang w:val="es-PE" w:eastAsia="ja-JP"/>
        </w:rPr>
      </w:pPr>
    </w:p>
    <w:p w:rsidR="000B7945" w:rsidRPr="000B7945" w:rsidRDefault="000B7945" w:rsidP="000B7945">
      <w:pPr>
        <w:rPr>
          <w:ins w:id="34" w:author="Comparison" w:date="2012-05-03T17:05:00Z"/>
          <w:lang w:val="es-ES_tradnl" w:eastAsia="ja-JP"/>
        </w:rPr>
      </w:pPr>
    </w:p>
    <w:p w:rsidR="00761EBD" w:rsidRDefault="00761EBD" w:rsidP="00805C81">
      <w:pPr>
        <w:pStyle w:val="Ttulo2"/>
        <w:ind w:left="709" w:hanging="709"/>
        <w:jc w:val="both"/>
      </w:pPr>
      <w:bookmarkStart w:id="35" w:name="_Toc323830751"/>
      <w:r>
        <w:t>Módulo A: Configuración, Infraestructura</w:t>
      </w:r>
      <w:r w:rsidR="00805C81">
        <w:t>, servicios y Recursos Humanos.</w:t>
      </w:r>
      <w:bookmarkEnd w:id="35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70"/>
        <w:gridCol w:w="227"/>
        <w:gridCol w:w="1713"/>
        <w:gridCol w:w="227"/>
        <w:gridCol w:w="2683"/>
      </w:tblGrid>
      <w:tr w:rsidR="00C441BE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C441BE" w:rsidRDefault="00C441BE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F40502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F40502" w:rsidRPr="008C2C58" w:rsidRDefault="00F40502" w:rsidP="00ED4EB3">
            <w:pPr>
              <w:jc w:val="center"/>
              <w:rPr>
                <w:rFonts w:ascii="Calibri" w:hAnsi="Calibri"/>
                <w:b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sz w:val="22"/>
                <w:szCs w:val="22"/>
                <w:lang w:val="es-PE" w:eastAsia="es-PE"/>
              </w:rPr>
              <w:t>Cadena</w:t>
            </w:r>
          </w:p>
        </w:tc>
      </w:tr>
      <w:tr w:rsidR="006E6C7A" w:rsidRP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sz w:val="22"/>
                <w:szCs w:val="22"/>
                <w:lang w:val="es-PE" w:eastAsia="es-PE"/>
              </w:rPr>
              <w:t>Representa a la cadena de hoteles del cliente</w:t>
            </w:r>
          </w:p>
        </w:tc>
      </w:tr>
      <w:tr w:rsidR="00851E19" w:rsidRPr="00ED4EB3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Nombre de la cadena</w:t>
            </w:r>
          </w:p>
        </w:tc>
      </w:tr>
      <w:tr w:rsidR="00F40502" w:rsidRPr="00ED4EB3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rsocial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Razón social de la cadena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ruc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RUC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url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Página web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logo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blob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Logo</w:t>
            </w:r>
            <w:r w:rsidR="00851E19"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de la cadena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adel_minimo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Adelanto mínimo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d_cancel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_dps_reserva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Periodo de gracia en el que el huésped puede cancelar la reserva sin retención del parte del adelanto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porc_ret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Porcentaje retenido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en caso de pasado el periodo de gracia y el huésped cancela la reserva</w:t>
            </w:r>
          </w:p>
        </w:tc>
      </w:tr>
      <w:tr w:rsidR="00851E19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ptos_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x_dolar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1E19" w:rsidRPr="00ED4EB3" w:rsidRDefault="00851E19" w:rsidP="00851E19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Puntos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para</w:t>
            </w: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promoción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t xml:space="preserve"> por cada dólar de servicio consumido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hostname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Hostname</w:t>
            </w:r>
            <w:proofErr w:type="spellEnd"/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port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Puerto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username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Nombre de usuario</w:t>
            </w:r>
          </w:p>
        </w:tc>
      </w:tr>
      <w:tr w:rsidR="00F40502" w:rsidTr="001D1E12">
        <w:trPr>
          <w:trHeight w:val="315"/>
        </w:trPr>
        <w:tc>
          <w:tcPr>
            <w:tcW w:w="36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password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proofErr w:type="spellStart"/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0502" w:rsidRPr="00ED4EB3" w:rsidRDefault="00F40502" w:rsidP="006A0D9B">
            <w:pPr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ED4EB3">
              <w:rPr>
                <w:rFonts w:ascii="Calibri" w:hAnsi="Calibri"/>
                <w:sz w:val="22"/>
                <w:szCs w:val="22"/>
                <w:lang w:val="es-PE" w:eastAsia="es-PE"/>
              </w:rPr>
              <w:t>Contraseña</w:t>
            </w:r>
          </w:p>
        </w:tc>
      </w:tr>
      <w:tr w:rsidR="00C441BE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C441BE" w:rsidRPr="008C2C58" w:rsidRDefault="00604729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</w:t>
            </w:r>
          </w:p>
        </w:tc>
      </w:tr>
      <w:tr w:rsidR="006E6C7A" w:rsidRP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6E6C7A" w:rsidRPr="008D6AFE" w:rsidRDefault="006E6C7A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8D6AFE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hotel del cliente</w:t>
            </w:r>
          </w:p>
        </w:tc>
      </w:tr>
      <w:tr w:rsidR="00C441BE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441BE" w:rsidRDefault="00604729" w:rsidP="00C441BE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04729" w:rsidRDefault="00604729" w:rsidP="00604729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razón_social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04729" w:rsidRDefault="00604729" w:rsidP="00C441BE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 social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regid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ID de registro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nroregid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registro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direccion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FC65E2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Dirección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tlf1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1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tlf2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2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604729" w:rsidRPr="00990805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Del="00FC65E2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fax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604729" w:rsidDel="00FC65E2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AC648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04729" w:rsidRDefault="0060472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Fax</w:t>
            </w:r>
            <w:r w:rsidR="00851E19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hotel</w:t>
            </w:r>
          </w:p>
        </w:tc>
      </w:tr>
      <w:tr w:rsidR="00C441BE" w:rsidRPr="00990805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C441BE" w:rsidRPr="008C2C58" w:rsidRDefault="00C441BE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Ambiente</w:t>
            </w:r>
          </w:p>
        </w:tc>
      </w:tr>
      <w:tr w:rsidR="006E6C7A" w:rsidRPr="00990805" w:rsidTr="001D1E12">
        <w:trPr>
          <w:trHeight w:val="315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6E6C7A" w:rsidRPr="006E6C7A" w:rsidRDefault="006E6C7A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ambiente de un hotel</w:t>
            </w:r>
          </w:p>
        </w:tc>
      </w:tr>
      <w:tr w:rsidR="007D71FC" w:rsidTr="001D1E12">
        <w:trPr>
          <w:trHeight w:val="315"/>
        </w:trPr>
        <w:tc>
          <w:tcPr>
            <w:tcW w:w="36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7D71F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capacidadMax</w:t>
            </w:r>
            <w:proofErr w:type="spellEnd"/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Del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D71FC" w:rsidDel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 máxima del ambiente</w:t>
            </w:r>
          </w:p>
        </w:tc>
      </w:tr>
      <w:tr w:rsidR="007D71FC" w:rsidRPr="00990805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area_total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D71FC" w:rsidRDefault="007D71FC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Área total del ambiente en metros</w:t>
            </w:r>
          </w:p>
        </w:tc>
      </w:tr>
      <w:tr w:rsidR="00D9687C" w:rsidRPr="00990805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D968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D9687C" w:rsidRDefault="00851E19" w:rsidP="007D71F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 del ambiente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ambiente</w:t>
            </w:r>
          </w:p>
        </w:tc>
      </w:tr>
      <w:tr w:rsidR="00F40502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F40502" w:rsidRPr="008C2C58" w:rsidDel="007D71FC" w:rsidRDefault="00F40502" w:rsidP="00ED4EB3">
            <w:pPr>
              <w:jc w:val="center"/>
              <w:rPr>
                <w:rFonts w:ascii="Calibri" w:hAnsi="Calibri"/>
                <w:b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Habitación</w:t>
            </w:r>
          </w:p>
        </w:tc>
      </w:tr>
      <w:tr w:rsidR="006E6C7A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habitación de un hotel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851E19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Detalles de habitación</w:t>
            </w:r>
          </w:p>
        </w:tc>
      </w:tr>
      <w:tr w:rsidR="00F40502" w:rsidDel="007D71FC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F40502" w:rsidDel="007D71FC" w:rsidRDefault="00F4050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 la habitación</w:t>
            </w:r>
          </w:p>
        </w:tc>
      </w:tr>
      <w:tr w:rsidR="00211C04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211C04" w:rsidRPr="008C2C58" w:rsidRDefault="00211C04" w:rsidP="00ED4EB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</w:t>
            </w:r>
          </w:p>
        </w:tc>
      </w:tr>
      <w:tr w:rsidR="006E6C7A" w:rsidDel="007D71FC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ED4EB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servicio ofrecido al huésped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211C0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211C0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fin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</w:t>
            </w:r>
          </w:p>
        </w:tc>
      </w:tr>
      <w:tr w:rsidR="00211C04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11C04" w:rsidRDefault="00211C04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</w:tr>
      <w:tr w:rsidR="00186F99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86F99" w:rsidRDefault="00186F99" w:rsidP="00186F9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TipoDePago</w:t>
            </w:r>
            <w:proofErr w:type="spellEnd"/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186F99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forma de pago del cliente sobre sus cuentas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pago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Moneda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moneda o divisa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 la moneda</w:t>
            </w:r>
          </w:p>
        </w:tc>
      </w:tr>
      <w:tr w:rsidR="00186F99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tipo_cambio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86F99" w:rsidRDefault="006E6C7A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cambio de la moneda con respecto a los dólares americanos</w:t>
            </w:r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ServicioXHotel</w:t>
            </w:r>
            <w:proofErr w:type="spellEnd"/>
          </w:p>
        </w:tc>
      </w:tr>
      <w:tr w:rsidR="006E6C7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6E6C7A" w:rsidRPr="006E6C7A" w:rsidRDefault="006E6C7A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hotel ofrece un servicio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al que lo ofrece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País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igv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851E19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IGV</w:t>
            </w:r>
            <w:r w:rsidR="00543F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del país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Ciudad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6E6C7A" w:rsidRDefault="00543F07" w:rsidP="006E6C7A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ciudad de un país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ciudad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Provincia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543F07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provincia de una ciudad</w:t>
            </w:r>
          </w:p>
        </w:tc>
      </w:tr>
      <w:tr w:rsidR="00543F07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43F07" w:rsidRDefault="00543F07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provincia</w:t>
            </w:r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lastRenderedPageBreak/>
              <w:t>TipoDeHabitación</w:t>
            </w:r>
            <w:proofErr w:type="spellEnd"/>
          </w:p>
        </w:tc>
      </w:tr>
      <w:tr w:rsidR="00543F07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543F07" w:rsidRPr="00543F07" w:rsidRDefault="00543F07" w:rsidP="00543F07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tipo de habitación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habitación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Cap_max_personas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Capacidad máxima de personas del tipo de habitación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HotelXEspacioRentableXTemporada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que un hotel ofrece un espacio rentable a un precio en una determinada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espacio rentable del hotel en esa 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543F07" w:rsidRDefault="001D1E12" w:rsidP="00543F07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EspacioRentable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espacio rentable del hotel (habitaciones y ambientes)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espacio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8D6AFE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una temporada donde ofrecer precios especiales para los tipo de habitaciones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 la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 de la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7765E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fin de la temporada</w:t>
            </w:r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TipoTemporada</w:t>
            </w:r>
            <w:proofErr w:type="spellEnd"/>
          </w:p>
        </w:tc>
      </w:tr>
      <w:tr w:rsidR="001D1E12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:rsidR="001D1E12" w:rsidRDefault="001D1E12" w:rsidP="001D1E12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 tipo de temporada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tipo de temporada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E74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b/>
              </w:rPr>
              <w:t>Empleado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E746C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i/>
              </w:rPr>
              <w:t>Representa la entidad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empleado en el sistema Activo/inactivo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Tarjeta_empleado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Cod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la tarjeta del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cad_horario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Cadena que representa los días que el empleado asiste. 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cad_hora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Cadena que representa la </w:t>
            </w: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horaInicio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, </w:t>
            </w: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horaFin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que el empleado debe asistir en la semana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Sueldo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Sueldo del empleado, estimado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Cvitae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36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byte</w:t>
              </w:r>
            </w:ins>
            <w:del w:id="37" w:author="Comparison" w:date="2012-05-03T17:05:00Z">
              <w:r w:rsidRPr="007759AA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Blob</w:delText>
              </w:r>
            </w:del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7759AA" w:rsidRDefault="001D1E12" w:rsidP="007759AA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Curriculum</w:t>
            </w:r>
            <w:proofErr w:type="spellEnd"/>
            <w:r w:rsidRPr="007759A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vitae del empleado</w:t>
            </w:r>
          </w:p>
        </w:tc>
      </w:tr>
      <w:tr w:rsidR="001D1E12" w:rsidRPr="007759A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67382B" w:rsidRDefault="001D1E12" w:rsidP="00E746C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b/>
              </w:rPr>
              <w:t>AsistenciaEmpleado</w:t>
            </w:r>
            <w:proofErr w:type="spellEnd"/>
          </w:p>
        </w:tc>
      </w:tr>
      <w:tr w:rsidR="001D1E12" w:rsidRPr="007759AA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7759AA" w:rsidRDefault="001D1E12" w:rsidP="0067382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7759AA">
              <w:rPr>
                <w:i/>
              </w:rPr>
              <w:t xml:space="preserve">Representa </w:t>
            </w:r>
            <w:r>
              <w:rPr>
                <w:i/>
              </w:rPr>
              <w:t xml:space="preserve">a </w:t>
            </w:r>
            <w:r w:rsidRPr="007759AA">
              <w:rPr>
                <w:i/>
              </w:rPr>
              <w:t>la</w:t>
            </w:r>
            <w:r>
              <w:rPr>
                <w:i/>
              </w:rPr>
              <w:t>s</w:t>
            </w:r>
            <w:r w:rsidRPr="007759AA">
              <w:rPr>
                <w:i/>
              </w:rPr>
              <w:t xml:space="preserve"> </w:t>
            </w:r>
            <w:r>
              <w:rPr>
                <w:i/>
              </w:rPr>
              <w:t>asistencias de empleado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en la que se registra la asistencia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HoraEntrada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 en la que registró la entrada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HoraSalida</w:t>
            </w:r>
            <w:proofErr w:type="spellEnd"/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Hora en la que registró la salida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Asistencia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Resultado de su asistencia, tardanza, falta</w:t>
            </w:r>
          </w:p>
        </w:tc>
      </w:tr>
      <w:tr w:rsidR="001D1E12" w:rsidTr="001D1E12">
        <w:trPr>
          <w:trHeight w:val="315"/>
        </w:trPr>
        <w:tc>
          <w:tcPr>
            <w:tcW w:w="36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incidencia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9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Pr="0067382B" w:rsidRDefault="001D1E12" w:rsidP="0067382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 w:rsidRPr="0067382B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Si hubo un problema.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HotelXComodidad</w:t>
            </w:r>
            <w:proofErr w:type="spellEnd"/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hotel agrega una comodidad adicional a cierta habitación a determinado precio</w:t>
            </w:r>
          </w:p>
        </w:tc>
      </w:tr>
      <w:tr w:rsidR="001D1E12" w:rsidTr="001D1E12">
        <w:trPr>
          <w:trHeight w:val="315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adicional cargado a la habitación por agregar la comodidad</w:t>
            </w:r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EspacioCargable</w:t>
            </w:r>
            <w:proofErr w:type="spellEnd"/>
          </w:p>
        </w:tc>
      </w:tr>
      <w:tr w:rsidR="001D1E12" w:rsidRPr="008D6AFE" w:rsidTr="001D1E12">
        <w:trPr>
          <w:trHeight w:val="315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/>
            <w:noWrap/>
            <w:vAlign w:val="bottom"/>
          </w:tcPr>
          <w:p w:rsidR="001D1E12" w:rsidRPr="008D6AFE" w:rsidRDefault="001D1E12" w:rsidP="005C0965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un espacio (habitaciones o ambientes) donde se carguen servicios</w:t>
            </w:r>
          </w:p>
        </w:tc>
      </w:tr>
      <w:tr w:rsidR="001D1E12" w:rsidTr="001D1E12">
        <w:trPr>
          <w:trHeight w:val="315"/>
        </w:trPr>
        <w:tc>
          <w:tcPr>
            <w:tcW w:w="389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1D1E12" w:rsidRDefault="001D1E12" w:rsidP="005C0965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espacio cargable</w:t>
            </w:r>
          </w:p>
        </w:tc>
      </w:tr>
    </w:tbl>
    <w:p w:rsidR="00C441BE" w:rsidRPr="007759AA" w:rsidRDefault="00C441BE" w:rsidP="00761EBD">
      <w:pPr>
        <w:rPr>
          <w:lang w:val="es-PE" w:eastAsia="ja-JP"/>
        </w:rPr>
      </w:pPr>
    </w:p>
    <w:p w:rsidR="00761EBD" w:rsidRDefault="00761EBD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38" w:name="_Toc323830752"/>
      <w:r>
        <w:t>Módulo B: Compra y Ventas</w:t>
      </w:r>
      <w:bookmarkEnd w:id="38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97"/>
        <w:gridCol w:w="2127"/>
        <w:gridCol w:w="3696"/>
      </w:tblGrid>
      <w:tr w:rsidR="00F751CC" w:rsidTr="001D1E12">
        <w:trPr>
          <w:trHeight w:val="312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6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F751CC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51CC" w:rsidRPr="008C2C58" w:rsidRDefault="00F751CC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Producto</w:t>
            </w:r>
          </w:p>
        </w:tc>
      </w:tr>
      <w:tr w:rsidR="008D6AFE" w:rsidRPr="008D6AFE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producto guardado en el almacén</w:t>
            </w:r>
          </w:p>
        </w:tc>
      </w:tr>
      <w:tr w:rsidR="00F751CC" w:rsidTr="001D1E12">
        <w:trPr>
          <w:trHeight w:val="312"/>
          <w:del w:id="39" w:author="Comparison" w:date="2012-05-03T17:05:00Z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40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41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productoID</w:delText>
              </w:r>
            </w:del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42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43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del w:id="44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45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ID del producto</w:delText>
              </w:r>
            </w:del>
          </w:p>
        </w:tc>
      </w:tr>
      <w:tr w:rsidR="00F751CC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F751CC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producto</w:t>
            </w:r>
          </w:p>
        </w:tc>
      </w:tr>
      <w:tr w:rsidR="00F751CC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51CC" w:rsidRPr="008C2C58" w:rsidRDefault="00F751CC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ProductoXProveedor</w:t>
            </w:r>
            <w:proofErr w:type="spellEnd"/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de que un producto es ofrecido por un proveedor</w:t>
            </w:r>
          </w:p>
        </w:tc>
      </w:tr>
      <w:tr w:rsidR="00F751CC" w:rsidRPr="00F751CC" w:rsidTr="001D1E12">
        <w:trPr>
          <w:trHeight w:val="312"/>
          <w:del w:id="46" w:author="Comparison" w:date="2012-05-03T17:05:00Z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8D6AFE" w:rsidP="00402823">
            <w:pPr>
              <w:rPr>
                <w:del w:id="47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48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productoXProveedorID</w:delText>
              </w:r>
            </w:del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8D6AFE" w:rsidP="00402823">
            <w:pPr>
              <w:rPr>
                <w:del w:id="49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50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F751CC" w:rsidRDefault="008D6AFE" w:rsidP="00402823">
            <w:pPr>
              <w:rPr>
                <w:del w:id="51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52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Código de la relación ProductoXProveedor</w:delText>
              </w:r>
            </w:del>
          </w:p>
        </w:tc>
      </w:tr>
      <w:tr w:rsidR="008D6AFE" w:rsidRPr="00F751CC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873C7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producto X dado por el proveedor Y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C2C58" w:rsidRDefault="008D6AFE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Comprobante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comprobante de pago</w:t>
            </w:r>
          </w:p>
        </w:tc>
      </w:tr>
      <w:tr w:rsidR="008D6AFE" w:rsidRPr="00990805" w:rsidTr="001D1E12">
        <w:trPr>
          <w:trHeight w:val="312"/>
          <w:del w:id="53" w:author="Comparison" w:date="2012-05-03T17:05:00Z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del w:id="54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55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comprobanteID</w:delText>
              </w:r>
            </w:del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Pr="00D432E9" w:rsidRDefault="008D6AFE" w:rsidP="00402823">
            <w:pPr>
              <w:rPr>
                <w:del w:id="56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57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del w:id="58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59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ID del comprobante</w:delText>
              </w:r>
            </w:del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F751C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fecha_emision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en la cual se emitió el comprobante</w:t>
            </w:r>
          </w:p>
        </w:tc>
      </w:tr>
      <w:tr w:rsidR="008D6AFE" w:rsidRPr="00F751CC" w:rsidTr="001D1E12">
        <w:tblPrEx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monto_total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 total que emite el comprobante</w:t>
            </w:r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C2C58" w:rsidRDefault="008D6AFE" w:rsidP="00402823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ComprobanteLinea</w:t>
            </w:r>
            <w:proofErr w:type="spellEnd"/>
          </w:p>
        </w:tc>
      </w:tr>
      <w:tr w:rsidR="008D6AFE" w:rsidRPr="00990805" w:rsidTr="001D1E12">
        <w:trPr>
          <w:trHeight w:val="312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8D6AFE" w:rsidRPr="008D6AFE" w:rsidRDefault="008D6AFE" w:rsidP="00402823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línea impresa de un comprobante de pago</w:t>
            </w:r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cantidad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Pr="00D432E9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F751CC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Cantidad del producto ordenado</w:t>
            </w:r>
          </w:p>
        </w:tc>
      </w:tr>
      <w:tr w:rsidR="008D6AFE" w:rsidRPr="00990805" w:rsidTr="001D1E12">
        <w:trPr>
          <w:trHeight w:val="312"/>
        </w:trPr>
        <w:tc>
          <w:tcPr>
            <w:tcW w:w="26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precio_unitario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unitario del producto ordenado</w:t>
            </w:r>
          </w:p>
        </w:tc>
      </w:tr>
      <w:tr w:rsidR="008D6AFE" w:rsidRPr="00F751CC" w:rsidTr="001D1E12">
        <w:tblPrEx>
          <w:tblCellMar>
            <w:left w:w="108" w:type="dxa"/>
            <w:right w:w="108" w:type="dxa"/>
          </w:tblCellMar>
        </w:tblPrEx>
        <w:trPr>
          <w:trHeight w:val="312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decimal </w:t>
            </w: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D6AFE" w:rsidRDefault="008D6AFE" w:rsidP="00402823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Multiplicación de la cantidad y precio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unit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.</w:t>
            </w:r>
          </w:p>
        </w:tc>
      </w:tr>
    </w:tbl>
    <w:p w:rsidR="00F751CC" w:rsidRPr="00F751CC" w:rsidRDefault="00F751CC" w:rsidP="00F751CC">
      <w:pPr>
        <w:pStyle w:val="Ttulo2"/>
        <w:numPr>
          <w:ilvl w:val="0"/>
          <w:numId w:val="0"/>
        </w:numPr>
        <w:rPr>
          <w:lang w:val="es-ES"/>
        </w:rPr>
      </w:pPr>
    </w:p>
    <w:p w:rsidR="00761EBD" w:rsidRDefault="00761EBD" w:rsidP="00761EBD">
      <w:pPr>
        <w:pStyle w:val="Ttulo2"/>
      </w:pPr>
      <w:bookmarkStart w:id="60" w:name="_Toc323830753"/>
      <w:r>
        <w:t>Módulo C: Promociones y Eventos</w:t>
      </w:r>
      <w:bookmarkEnd w:id="60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78"/>
        <w:gridCol w:w="2112"/>
        <w:gridCol w:w="3730"/>
      </w:tblGrid>
      <w:tr w:rsidR="00216DBE" w:rsidTr="001D1E12">
        <w:trPr>
          <w:trHeight w:val="318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Promoción</w:t>
            </w:r>
          </w:p>
        </w:tc>
      </w:tr>
      <w:tr w:rsidR="00FB3E76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FB3E76" w:rsidRPr="00FB3E76" w:rsidRDefault="00FB3E76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promoción</w:t>
            </w:r>
          </w:p>
        </w:tc>
      </w:tr>
      <w:tr w:rsidR="00216DBE" w:rsidTr="001D1E12">
        <w:trPr>
          <w:trHeight w:val="318"/>
          <w:del w:id="61" w:author="Comparison" w:date="2012-05-03T17:05:00Z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62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63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promocionID</w:delText>
              </w:r>
            </w:del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64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65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66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67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Número de la promoción</w:delText>
              </w:r>
            </w:del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puntos_requeridos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 requeridos para una promoción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inicio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fecha_fin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fin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descuento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Descuento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promoción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Evento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evento</w:t>
            </w:r>
            <w:r w:rsidR="00FB3E76"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 xml:space="preserve"> realizado en el hotel</w:t>
            </w:r>
          </w:p>
        </w:tc>
      </w:tr>
      <w:tr w:rsidR="00216DBE" w:rsidTr="001D1E12">
        <w:trPr>
          <w:trHeight w:val="318"/>
          <w:del w:id="68" w:author="Comparison" w:date="2012-05-03T17:05:00Z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69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70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eventoID</w:delText>
              </w:r>
            </w:del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71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72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del w:id="73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74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Número del evento</w:delText>
              </w:r>
            </w:del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precio_total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Precio del evento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num_participantes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participantes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evento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EventoXAmbiente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evento y ambiente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fecha_hora_inicio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hora inicio de uso del ambiente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fecha_hora_fin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hora fin de uso del ambiente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paquete ofrecido por el hotel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paqueteID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del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puntos_requeridos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Puntos requeridos para usar el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fecha_inicio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inicio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fecha_fin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fin de vigencia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Tipo de paquete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paquete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PaqueteXEvento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paquete y evento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</w:tr>
      <w:tr w:rsidR="00216DBE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216DBE" w:rsidRPr="00FB3E76" w:rsidRDefault="00216DBE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FB3E76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PaqueteXReserva</w:t>
            </w:r>
            <w:proofErr w:type="spellEnd"/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  <w:hideMark/>
          </w:tcPr>
          <w:p w:rsidR="00473123" w:rsidRPr="00FB3E76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FB3E76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la relación entre paquete y reserva</w:t>
            </w:r>
          </w:p>
        </w:tc>
      </w:tr>
      <w:tr w:rsidR="00216DBE" w:rsidTr="001D1E12">
        <w:trPr>
          <w:trHeight w:val="318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6DBE" w:rsidRDefault="00216DBE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Fecha </w:t>
            </w:r>
          </w:p>
        </w:tc>
      </w:tr>
    </w:tbl>
    <w:p w:rsidR="00216DBE" w:rsidRDefault="00216DBE" w:rsidP="00761EBD">
      <w:pPr>
        <w:rPr>
          <w:lang w:val="es-ES_tradnl" w:eastAsia="ja-JP"/>
        </w:rPr>
      </w:pPr>
    </w:p>
    <w:p w:rsidR="001D1E12" w:rsidRDefault="001D1E12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75" w:name="_Toc323830754"/>
      <w:r>
        <w:t>Módulo D: Administración de huéspedes y reservas.</w:t>
      </w:r>
      <w:bookmarkEnd w:id="75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91"/>
        <w:gridCol w:w="2122"/>
        <w:gridCol w:w="3707"/>
      </w:tblGrid>
      <w:tr w:rsidR="00761EBD" w:rsidTr="001D1E12">
        <w:trPr>
          <w:trHeight w:val="318"/>
        </w:trPr>
        <w:tc>
          <w:tcPr>
            <w:tcW w:w="26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761EBD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761EBD" w:rsidRPr="008C2C58" w:rsidRDefault="00761EBD" w:rsidP="00505361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Cliente</w:t>
            </w:r>
          </w:p>
        </w:tc>
      </w:tr>
      <w:tr w:rsid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505361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cliente</w:t>
            </w:r>
          </w:p>
        </w:tc>
      </w:tr>
      <w:tr w:rsidR="00761EBD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</w:t>
            </w:r>
            <w:r w:rsidR="004C55A5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stado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del cliente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tarjeta_cliente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Código de tarjeta del cliente</w:t>
            </w:r>
          </w:p>
        </w:tc>
      </w:tr>
      <w:tr w:rsidR="00761EBD" w:rsidRPr="00990805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761EBD" w:rsidRPr="008C2C58" w:rsidRDefault="00761EBD" w:rsidP="00505361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Reserva</w:t>
            </w:r>
          </w:p>
        </w:tc>
      </w:tr>
      <w:tr w:rsidR="00473123" w:rsidRPr="00990805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505361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reserva de estadía</w:t>
            </w:r>
          </w:p>
        </w:tc>
      </w:tr>
      <w:tr w:rsidR="00761EBD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check_in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Check in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check_out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Pr="00D432E9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Check out</w:t>
            </w:r>
          </w:p>
        </w:tc>
      </w:tr>
      <w:tr w:rsidR="00761EBD" w:rsidRPr="00990805" w:rsidTr="001D1E12">
        <w:trPr>
          <w:trHeight w:val="318"/>
        </w:trPr>
        <w:tc>
          <w:tcPr>
            <w:tcW w:w="2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num_habitaciones</w:t>
            </w:r>
            <w:proofErr w:type="spellEnd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761EBD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habitaciones</w:t>
            </w:r>
          </w:p>
        </w:tc>
      </w:tr>
      <w:tr w:rsidR="00761EBD" w:rsidTr="001D1E12">
        <w:tblPrEx>
          <w:tblCellMar>
            <w:left w:w="108" w:type="dxa"/>
            <w:right w:w="108" w:type="dxa"/>
          </w:tblCellMar>
        </w:tblPrEx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EBD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monto_inicial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55A5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decimal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55A5" w:rsidRDefault="004C55A5" w:rsidP="00A34F28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Monto inicial pagado</w:t>
            </w:r>
          </w:p>
        </w:tc>
      </w:tr>
      <w:tr w:rsidR="00761EBD" w:rsidRPr="00990805" w:rsidTr="001D1E12">
        <w:trPr>
          <w:trHeight w:val="318"/>
          <w:del w:id="76" w:author="Comparison" w:date="2012-05-03T17:05:00Z"/>
        </w:trPr>
        <w:tc>
          <w:tcPr>
            <w:tcW w:w="2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4C55A5" w:rsidP="00505361">
            <w:pPr>
              <w:rPr>
                <w:del w:id="77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78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reservaID</w:delText>
              </w:r>
            </w:del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4C55A5" w:rsidP="00505361">
            <w:pPr>
              <w:rPr>
                <w:del w:id="79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80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61EBD" w:rsidRDefault="004C55A5" w:rsidP="00505361">
            <w:pPr>
              <w:rPr>
                <w:del w:id="81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82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Número</w:delText>
              </w:r>
              <w:r w:rsidR="00761EBD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 xml:space="preserve"> de la </w:delText>
              </w:r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reserva</w:delText>
              </w:r>
            </w:del>
          </w:p>
        </w:tc>
      </w:tr>
      <w:tr w:rsidR="00A34F28" w:rsidRPr="00990805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enum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34F28" w:rsidRDefault="00A34F28" w:rsidP="00505361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Estado de la reserva</w:t>
            </w:r>
          </w:p>
        </w:tc>
      </w:tr>
      <w:tr w:rsidR="003E79F3" w:rsidRPr="008C2C58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3E79F3" w:rsidRPr="008C2C58" w:rsidRDefault="003E79F3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ServicioXReserva</w:t>
            </w:r>
            <w:proofErr w:type="spellEnd"/>
          </w:p>
        </w:tc>
      </w:tr>
      <w:tr w:rsidR="003E79F3" w:rsidRP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3E79F3" w:rsidRPr="00473123" w:rsidRDefault="003E79F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entre servicio y reserva</w:t>
            </w:r>
          </w:p>
        </w:tc>
      </w:tr>
      <w:tr w:rsidR="003E79F3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E79F3" w:rsidRPr="003E79F3" w:rsidRDefault="003E79F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servicio</w:t>
            </w:r>
          </w:p>
        </w:tc>
      </w:tr>
      <w:tr w:rsidR="00F77722" w:rsidRPr="008C2C58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7722" w:rsidRPr="008C2C58" w:rsidRDefault="00F77722" w:rsidP="00F77722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PaqueteXReserva</w:t>
            </w:r>
            <w:proofErr w:type="spellEnd"/>
          </w:p>
        </w:tc>
      </w:tr>
      <w:tr w:rsidR="00F77722" w:rsidRPr="00473123" w:rsidTr="001D1E12">
        <w:trPr>
          <w:trHeight w:val="318"/>
        </w:trPr>
        <w:tc>
          <w:tcPr>
            <w:tcW w:w="85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F77722" w:rsidRPr="00473123" w:rsidRDefault="00F77722" w:rsidP="00F77722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la relación entre paquete y reserva</w:t>
            </w:r>
          </w:p>
        </w:tc>
      </w:tr>
      <w:tr w:rsidR="00F77722" w:rsidRPr="003E79F3" w:rsidTr="001D1E12">
        <w:trPr>
          <w:trHeight w:val="318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Default="00F77722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Default="00F77722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DateTime</w:t>
            </w:r>
            <w:proofErr w:type="spellEnd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77722" w:rsidRPr="003E79F3" w:rsidRDefault="00F77722" w:rsidP="00F77722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del paquete</w:t>
            </w:r>
          </w:p>
        </w:tc>
      </w:tr>
    </w:tbl>
    <w:p w:rsidR="00761EBD" w:rsidRPr="003E79F3" w:rsidRDefault="00761EBD" w:rsidP="00761EBD">
      <w:pPr>
        <w:rPr>
          <w:lang w:val="es-PE" w:eastAsia="ja-JP"/>
        </w:rPr>
      </w:pPr>
    </w:p>
    <w:p w:rsidR="00ED4EB3" w:rsidRDefault="00ED4EB3" w:rsidP="00761EBD">
      <w:pPr>
        <w:rPr>
          <w:lang w:val="es-ES_tradnl" w:eastAsia="ja-JP"/>
        </w:rPr>
      </w:pPr>
    </w:p>
    <w:p w:rsidR="00761EBD" w:rsidRDefault="00761EBD" w:rsidP="00761EBD">
      <w:pPr>
        <w:pStyle w:val="Ttulo2"/>
      </w:pPr>
      <w:bookmarkStart w:id="83" w:name="_Toc323830755"/>
      <w:r>
        <w:t>Módulo E: Seguridad del Sistema</w:t>
      </w:r>
      <w:bookmarkEnd w:id="83"/>
    </w:p>
    <w:p w:rsidR="00761EBD" w:rsidRDefault="00761EBD" w:rsidP="00761EBD">
      <w:pPr>
        <w:rPr>
          <w:lang w:val="es-ES_tradnl" w:eastAsia="ja-JP"/>
        </w:rPr>
      </w:pP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65"/>
        <w:gridCol w:w="26"/>
        <w:gridCol w:w="2076"/>
        <w:gridCol w:w="46"/>
        <w:gridCol w:w="3707"/>
      </w:tblGrid>
      <w:tr w:rsidR="00B92EB8" w:rsidTr="001D1E12">
        <w:trPr>
          <w:trHeight w:val="323"/>
        </w:trPr>
        <w:tc>
          <w:tcPr>
            <w:tcW w:w="26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CAMPOS</w:t>
            </w:r>
          </w:p>
        </w:tc>
        <w:tc>
          <w:tcPr>
            <w:tcW w:w="210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TIPO</w:t>
            </w:r>
          </w:p>
        </w:tc>
        <w:tc>
          <w:tcPr>
            <w:tcW w:w="375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1F497D"/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FFFFFF"/>
                <w:sz w:val="22"/>
                <w:szCs w:val="22"/>
                <w:lang w:val="es-PE" w:eastAsia="es-PE"/>
              </w:rPr>
              <w:t>DESCRIPCION</w:t>
            </w:r>
          </w:p>
        </w:tc>
      </w:tr>
      <w:tr w:rsidR="00B92EB8" w:rsidTr="001D1E12">
        <w:trPr>
          <w:trHeight w:val="323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B92EB8" w:rsidRPr="0009395C" w:rsidRDefault="00B92EB8" w:rsidP="006A0D9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09395C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Perfil</w:t>
            </w:r>
          </w:p>
        </w:tc>
      </w:tr>
      <w:tr w:rsidR="00244EFB" w:rsidRPr="00244EFB" w:rsidTr="001D1E12">
        <w:trPr>
          <w:trHeight w:val="323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244EFB" w:rsidRPr="00244EFB" w:rsidRDefault="00244EFB" w:rsidP="006A0D9B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244EFB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 perfil de usuario</w:t>
            </w:r>
          </w:p>
        </w:tc>
      </w:tr>
      <w:tr w:rsidR="00B92EB8" w:rsidTr="001D1E12">
        <w:trPr>
          <w:trHeight w:val="323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del perfil</w:t>
            </w:r>
          </w:p>
        </w:tc>
      </w:tr>
      <w:tr w:rsidR="00B92EB8" w:rsidRPr="00990805" w:rsidTr="001D1E12">
        <w:trPr>
          <w:trHeight w:val="323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descripcion</w:t>
            </w:r>
            <w:proofErr w:type="spellEnd"/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Descripción del perfil</w:t>
            </w:r>
          </w:p>
        </w:tc>
      </w:tr>
      <w:tr w:rsidR="00B92EB8" w:rsidRPr="00990805" w:rsidTr="001D1E12">
        <w:trPr>
          <w:trHeight w:val="323"/>
          <w:del w:id="84" w:author="Comparison" w:date="2012-05-03T17:05:00Z"/>
        </w:trPr>
        <w:tc>
          <w:tcPr>
            <w:tcW w:w="26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del w:id="85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86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perfilID</w:delText>
              </w:r>
            </w:del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del w:id="87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88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B92EB8" w:rsidRDefault="00B92EB8" w:rsidP="006A0D9B">
            <w:pPr>
              <w:rPr>
                <w:del w:id="89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del w:id="90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Código del perfil</w:delText>
              </w:r>
            </w:del>
          </w:p>
        </w:tc>
      </w:tr>
      <w:tr w:rsidR="00473123" w:rsidRPr="008C2C58" w:rsidTr="001D1E12">
        <w:trPr>
          <w:trHeight w:val="318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8C2C58" w:rsidRDefault="00473123" w:rsidP="00657284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</w:pPr>
            <w:r w:rsidRPr="008C2C58">
              <w:rPr>
                <w:rFonts w:ascii="Calibri" w:hAnsi="Calibri"/>
                <w:b/>
                <w:color w:val="000000"/>
                <w:sz w:val="22"/>
                <w:szCs w:val="22"/>
                <w:lang w:val="es-PE" w:eastAsia="es-PE"/>
              </w:rPr>
              <w:t>Persona</w:t>
            </w:r>
          </w:p>
        </w:tc>
      </w:tr>
      <w:tr w:rsidR="00473123" w:rsidRPr="008C2C58" w:rsidTr="001D1E12">
        <w:trPr>
          <w:trHeight w:val="318"/>
        </w:trPr>
        <w:tc>
          <w:tcPr>
            <w:tcW w:w="85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8CCE4"/>
            <w:noWrap/>
            <w:vAlign w:val="bottom"/>
          </w:tcPr>
          <w:p w:rsidR="00473123" w:rsidRPr="00473123" w:rsidRDefault="00473123" w:rsidP="00657284">
            <w:pPr>
              <w:jc w:val="center"/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</w:pPr>
            <w:r w:rsidRPr="00473123">
              <w:rPr>
                <w:rFonts w:ascii="Calibri" w:hAnsi="Calibri"/>
                <w:i/>
                <w:color w:val="000000"/>
                <w:sz w:val="22"/>
                <w:szCs w:val="22"/>
                <w:lang w:val="es-PE" w:eastAsia="es-PE"/>
              </w:rPr>
              <w:t>Representa a una persona genérica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Nombre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apellido_paterno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 paterno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apellido_materno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Apellido materno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dni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Documento de identidad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pasaporte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Número de pasaporte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direccion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Dirección de una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correo_electronico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Correo electrónico de la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ciudad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Ciudad actual de domicilio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país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1973B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91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País</w:t>
              </w:r>
            </w:ins>
            <w:del w:id="92" w:author="Comparison" w:date="2012-05-03T17:05:00Z">
              <w:r w:rsidR="00473123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Ciudad</w:delText>
              </w:r>
            </w:del>
            <w:r w:rsidR="0047312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actual de domicilio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ruc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Ruc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Teléfono fijo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celular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Celular de persona natural o jurídica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fecha_nacimiento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date_time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Fecha de nacimiento de una persona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razón_social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Razón social de una persona o empresa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usuario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Usuario asignado dentro del sistema</w:t>
            </w:r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password</w:t>
            </w:r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string</w:t>
            </w:r>
            <w:proofErr w:type="spellEnd"/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47312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Contraseña cuenta usuario de una persona.</w:t>
            </w:r>
          </w:p>
        </w:tc>
      </w:tr>
      <w:tr w:rsidR="001973B3" w:rsidTr="001D1E12">
        <w:trPr>
          <w:trHeight w:val="318"/>
          <w:ins w:id="93" w:author="Comparison" w:date="2012-05-03T17:05:00Z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973B3" w:rsidRDefault="001973B3" w:rsidP="00657284">
            <w:pPr>
              <w:rPr>
                <w:ins w:id="94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95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foto</w:t>
              </w:r>
            </w:ins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973B3" w:rsidRDefault="001973B3" w:rsidP="00657284">
            <w:pPr>
              <w:rPr>
                <w:ins w:id="96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97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byte</w:t>
              </w:r>
            </w:ins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1973B3" w:rsidRDefault="001973B3" w:rsidP="00657284">
            <w:pPr>
              <w:rPr>
                <w:ins w:id="98" w:author="Comparison" w:date="2012-05-03T17:05:00Z"/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99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Imagen de una persona.</w:t>
              </w:r>
            </w:ins>
          </w:p>
        </w:tc>
      </w:tr>
      <w:tr w:rsidR="00473123" w:rsidTr="001D1E12">
        <w:trPr>
          <w:trHeight w:val="318"/>
        </w:trPr>
        <w:tc>
          <w:tcPr>
            <w:tcW w:w="2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73123" w:rsidRDefault="001973B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ins w:id="100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tipo_persona</w:t>
              </w:r>
            </w:ins>
            <w:proofErr w:type="spellEnd"/>
            <w:del w:id="101" w:author="Comparison" w:date="2012-05-03T17:05:00Z">
              <w:r w:rsidR="00473123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personal_ID</w:delText>
              </w:r>
            </w:del>
          </w:p>
        </w:tc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1973B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ins w:id="102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enum</w:t>
              </w:r>
            </w:ins>
            <w:proofErr w:type="spellEnd"/>
            <w:del w:id="103" w:author="Comparison" w:date="2012-05-03T17:05:00Z">
              <w:r w:rsidR="00473123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string</w:delText>
              </w:r>
            </w:del>
          </w:p>
        </w:tc>
        <w:tc>
          <w:tcPr>
            <w:tcW w:w="3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473123" w:rsidRDefault="001973B3" w:rsidP="0065728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ins w:id="104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Tipo</w:t>
              </w:r>
            </w:ins>
            <w:del w:id="105" w:author="Comparison" w:date="2012-05-03T17:05:00Z">
              <w:r w:rsidR="00473123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>ID</w:delText>
              </w:r>
            </w:del>
            <w:r w:rsidR="0047312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</w:t>
            </w:r>
            <w:del w:id="106" w:author="Comparison" w:date="2012-05-03T17:05:00Z">
              <w:r w:rsidR="00473123"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delText xml:space="preserve">la </w:delText>
              </w:r>
            </w:del>
            <w:r w:rsidR="00473123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persona</w:t>
            </w:r>
            <w:ins w:id="107" w:author="Comparison" w:date="2012-05-03T17:05:00Z">
              <w:r>
                <w:rPr>
                  <w:rFonts w:ascii="Calibri" w:hAnsi="Calibri"/>
                  <w:color w:val="000000"/>
                  <w:sz w:val="22"/>
                  <w:szCs w:val="22"/>
                  <w:lang w:val="es-PE" w:eastAsia="es-PE"/>
                </w:rPr>
                <w:t>. Puede ser natural o jurídica.</w:t>
              </w:r>
            </w:ins>
          </w:p>
        </w:tc>
      </w:tr>
    </w:tbl>
    <w:p w:rsidR="00CB516C" w:rsidRDefault="00CB516C" w:rsidP="00FC6C37">
      <w:pPr>
        <w:rPr>
          <w:lang w:val="es-PE" w:eastAsia="ja-JP"/>
        </w:rPr>
      </w:pPr>
    </w:p>
    <w:p w:rsidR="00CB516C" w:rsidRDefault="00CB516C" w:rsidP="00FC6C37">
      <w:pPr>
        <w:rPr>
          <w:lang w:val="es-PE" w:eastAsia="ja-JP"/>
        </w:rPr>
      </w:pPr>
    </w:p>
    <w:p w:rsidR="00FC6C37" w:rsidRDefault="00FC6C37" w:rsidP="00FC6C37">
      <w:pPr>
        <w:pStyle w:val="Ttulo1"/>
        <w:spacing w:before="0"/>
        <w:rPr>
          <w:lang w:val="es-PE"/>
        </w:rPr>
      </w:pPr>
      <w:bookmarkStart w:id="108" w:name="_Toc323830756"/>
      <w:r>
        <w:rPr>
          <w:lang w:val="es-PE"/>
        </w:rPr>
        <w:t>Diagrama de Estados</w:t>
      </w:r>
      <w:bookmarkEnd w:id="108"/>
    </w:p>
    <w:p w:rsidR="00B53965" w:rsidRDefault="00B53965" w:rsidP="00B53965">
      <w:pPr>
        <w:pStyle w:val="Ttulo1"/>
        <w:numPr>
          <w:ilvl w:val="0"/>
          <w:numId w:val="0"/>
        </w:numPr>
        <w:spacing w:before="0"/>
        <w:rPr>
          <w:lang w:val="es-PE"/>
        </w:rPr>
      </w:pPr>
    </w:p>
    <w:p w:rsidR="00B53965" w:rsidRDefault="00CE2BEF" w:rsidP="00730398">
      <w:pPr>
        <w:pStyle w:val="Ttulo2"/>
        <w:ind w:left="709" w:hanging="709"/>
      </w:pPr>
      <w:bookmarkStart w:id="109" w:name="_Toc323830757"/>
      <w:r>
        <w:t>Módulo A: Configuración de</w:t>
      </w:r>
      <w:r w:rsidR="00730398">
        <w:t xml:space="preserve"> Infraestructura, </w:t>
      </w:r>
      <w:r w:rsidR="00677E36">
        <w:t>Servicios</w:t>
      </w:r>
      <w:r w:rsidR="00730398">
        <w:t xml:space="preserve"> y Recursos humanos</w:t>
      </w:r>
      <w:r>
        <w:t>.</w:t>
      </w:r>
      <w:bookmarkEnd w:id="109"/>
    </w:p>
    <w:p w:rsidR="00761EBD" w:rsidRPr="00761EBD" w:rsidRDefault="00761EBD" w:rsidP="00761EBD">
      <w:pPr>
        <w:rPr>
          <w:lang w:val="es-ES_tradnl" w:eastAsia="ja-JP"/>
        </w:rPr>
      </w:pPr>
    </w:p>
    <w:p w:rsidR="00761EBD" w:rsidRDefault="00761EBD" w:rsidP="00761EBD">
      <w:pPr>
        <w:pStyle w:val="Ttulo3"/>
        <w:rPr>
          <w:b w:val="0"/>
          <w:sz w:val="24"/>
          <w:szCs w:val="24"/>
          <w:u w:val="single"/>
        </w:rPr>
      </w:pPr>
      <w:bookmarkStart w:id="110" w:name="_Toc323830758"/>
      <w:r>
        <w:rPr>
          <w:b w:val="0"/>
          <w:sz w:val="24"/>
          <w:szCs w:val="24"/>
          <w:u w:val="single"/>
        </w:rPr>
        <w:t>Diagrama de estados: Habitación</w:t>
      </w:r>
      <w:bookmarkEnd w:id="110"/>
    </w:p>
    <w:p w:rsidR="00BF66A2" w:rsidRDefault="00BF66A2" w:rsidP="00BF66A2">
      <w:pPr>
        <w:rPr>
          <w:lang w:val="es-ES_tradnl" w:eastAsia="ja-JP"/>
        </w:rPr>
      </w:pPr>
    </w:p>
    <w:p w:rsidR="00BF66A2" w:rsidRDefault="00851E19" w:rsidP="007B1150">
      <w:pPr>
        <w:jc w:val="center"/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26" type="#_x0000_t75" style="width:373.5pt;height:243pt">
            <v:imagedata r:id="rId15" o:title="destadoshab"/>
          </v:shape>
        </w:pict>
      </w:r>
    </w:p>
    <w:p w:rsidR="007B1150" w:rsidRPr="00BF66A2" w:rsidRDefault="007B1150" w:rsidP="007B1150">
      <w:pPr>
        <w:rPr>
          <w:lang w:val="es-ES_tradnl" w:eastAsia="ja-JP"/>
        </w:rPr>
      </w:pPr>
    </w:p>
    <w:p w:rsidR="00761EBD" w:rsidRDefault="00761EBD" w:rsidP="00761EBD">
      <w:pPr>
        <w:rPr>
          <w:lang w:val="es-ES_tradnl" w:eastAsia="ja-JP"/>
        </w:rPr>
      </w:pPr>
    </w:p>
    <w:p w:rsidR="00374C8F" w:rsidRDefault="00374C8F" w:rsidP="00761EBD">
      <w:pPr>
        <w:rPr>
          <w:lang w:val="es-ES_tradnl" w:eastAsia="ja-JP"/>
        </w:rPr>
      </w:pPr>
    </w:p>
    <w:p w:rsidR="00374C8F" w:rsidRPr="00761EBD" w:rsidRDefault="00374C8F" w:rsidP="00761EBD">
      <w:pPr>
        <w:rPr>
          <w:lang w:val="es-ES_tradnl" w:eastAsia="ja-JP"/>
        </w:rPr>
      </w:pPr>
    </w:p>
    <w:p w:rsidR="00761EBD" w:rsidRDefault="00761EBD" w:rsidP="00761EBD">
      <w:pPr>
        <w:pStyle w:val="Ttulo3"/>
        <w:rPr>
          <w:b w:val="0"/>
          <w:sz w:val="24"/>
          <w:szCs w:val="24"/>
          <w:u w:val="single"/>
        </w:rPr>
      </w:pPr>
      <w:bookmarkStart w:id="111" w:name="_Toc323830759"/>
      <w:r>
        <w:rPr>
          <w:b w:val="0"/>
          <w:sz w:val="24"/>
          <w:szCs w:val="24"/>
          <w:u w:val="single"/>
        </w:rPr>
        <w:t>Diagrama de estados: Ambiente</w:t>
      </w:r>
      <w:bookmarkEnd w:id="111"/>
    </w:p>
    <w:p w:rsidR="007B1150" w:rsidRDefault="007B1150" w:rsidP="007B1150">
      <w:pPr>
        <w:rPr>
          <w:lang w:val="es-ES_tradnl" w:eastAsia="ja-JP"/>
        </w:rPr>
      </w:pPr>
    </w:p>
    <w:p w:rsidR="007B1150" w:rsidRPr="007B1150" w:rsidRDefault="00851E19" w:rsidP="007B1150">
      <w:pPr>
        <w:jc w:val="center"/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27" type="#_x0000_t75" style="width:425.25pt;height:264pt">
            <v:imagedata r:id="rId16" o:title="D_ESTADOSAMB"/>
          </v:shape>
        </w:pict>
      </w:r>
    </w:p>
    <w:p w:rsidR="00761EBD" w:rsidRPr="00AB09FF" w:rsidRDefault="00761EBD" w:rsidP="00AB09FF"/>
    <w:p w:rsidR="00677E36" w:rsidRDefault="00677E36" w:rsidP="00761EBD">
      <w:pPr>
        <w:rPr>
          <w:lang w:val="es-ES_tradnl" w:eastAsia="ja-JP"/>
        </w:rPr>
      </w:pPr>
    </w:p>
    <w:p w:rsidR="00805C81" w:rsidRDefault="00805C81" w:rsidP="00761EBD">
      <w:pPr>
        <w:rPr>
          <w:lang w:val="es-ES_tradnl" w:eastAsia="ja-JP"/>
        </w:rPr>
      </w:pPr>
    </w:p>
    <w:p w:rsidR="00677E36" w:rsidRDefault="00677E36" w:rsidP="000573C4">
      <w:pPr>
        <w:pStyle w:val="Ttulo2"/>
      </w:pPr>
      <w:bookmarkStart w:id="112" w:name="_Toc323830760"/>
      <w:r>
        <w:t>Módulo B: Compra y Ventas</w:t>
      </w:r>
      <w:bookmarkEnd w:id="112"/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113" w:name="_Toc323830761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Orden de compra</w:t>
      </w:r>
      <w:bookmarkEnd w:id="113"/>
    </w:p>
    <w:p w:rsidR="000573C4" w:rsidRDefault="000573C4" w:rsidP="000573C4">
      <w:pPr>
        <w:rPr>
          <w:lang w:val="es-ES_tradnl" w:eastAsia="ja-JP"/>
        </w:rPr>
      </w:pPr>
    </w:p>
    <w:p w:rsidR="000573C4" w:rsidRPr="00AF402B" w:rsidRDefault="00851E19" w:rsidP="000573C4">
      <w:pPr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28" type="#_x0000_t75" style="width:394.5pt;height:142.5pt">
            <v:imagedata r:id="rId17" o:title="Diagrama de estados - Módulo B" cropbottom="20091f" cropright="13964f"/>
          </v:shape>
        </w:pict>
      </w:r>
    </w:p>
    <w:p w:rsidR="000573C4" w:rsidRDefault="000573C4" w:rsidP="000573C4">
      <w:pPr>
        <w:rPr>
          <w:lang w:val="es-ES_tradnl" w:eastAsia="ja-JP"/>
        </w:rPr>
      </w:pPr>
    </w:p>
    <w:p w:rsidR="000573C4" w:rsidRPr="00677E36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114" w:name="_Toc323830762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Comprobante</w:t>
      </w:r>
      <w:bookmarkEnd w:id="114"/>
    </w:p>
    <w:p w:rsidR="000573C4" w:rsidRDefault="000573C4" w:rsidP="000573C4">
      <w:pPr>
        <w:rPr>
          <w:lang w:val="es-ES_tradnl" w:eastAsia="ja-JP"/>
        </w:rPr>
      </w:pPr>
    </w:p>
    <w:p w:rsidR="000573C4" w:rsidRDefault="00851E19" w:rsidP="000573C4">
      <w:pPr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29" type="#_x0000_t75" style="width:333.75pt;height:37.5pt">
            <v:imagedata r:id="rId17" o:title="Diagrama de estados - Módulo B" croptop="53577f" cropright="21906f"/>
          </v:shape>
        </w:pict>
      </w:r>
    </w:p>
    <w:p w:rsidR="008640D5" w:rsidRDefault="008640D5" w:rsidP="000573C4">
      <w:pPr>
        <w:rPr>
          <w:lang w:val="es-ES_tradnl" w:eastAsia="ja-JP"/>
        </w:rPr>
      </w:pPr>
    </w:p>
    <w:p w:rsidR="008640D5" w:rsidRPr="00AF402B" w:rsidRDefault="008640D5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374C8F" w:rsidRDefault="00374C8F" w:rsidP="000573C4">
      <w:pPr>
        <w:rPr>
          <w:lang w:val="es-ES_tradnl" w:eastAsia="ja-JP"/>
        </w:rPr>
      </w:pPr>
    </w:p>
    <w:p w:rsidR="000573C4" w:rsidRDefault="000573C4" w:rsidP="000573C4">
      <w:pPr>
        <w:pStyle w:val="Ttulo2"/>
      </w:pPr>
      <w:bookmarkStart w:id="115" w:name="_Toc323830763"/>
      <w:r>
        <w:t>Módulo C: Promociones y Eventos</w:t>
      </w:r>
      <w:bookmarkEnd w:id="115"/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116" w:name="_Toc323830764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Evento</w:t>
      </w:r>
      <w:bookmarkEnd w:id="116"/>
    </w:p>
    <w:p w:rsidR="000573C4" w:rsidRPr="00335896" w:rsidRDefault="00D26A3E" w:rsidP="000573C4">
      <w:pPr>
        <w:rPr>
          <w:lang w:val="es-ES_tradnl" w:eastAsia="ja-JP"/>
        </w:rPr>
      </w:pPr>
      <w:r w:rsidRPr="00D26A3E">
        <w:rPr>
          <w:noProof/>
        </w:rPr>
        <w:pict>
          <v:shape id="_x0000_s1026" type="#_x0000_t75" style="position:absolute;left:0;text-align:left;margin-left:3pt;margin-top:20.1pt;width:425.25pt;height:177.75pt;z-index:-251659264" wrapcoords="-38 0 -38 21509 21600 21509 21600 0 -38 0">
            <v:imagedata r:id="rId18" o:title="DiaEstado-Evento"/>
            <w10:wrap type="tight"/>
          </v:shape>
        </w:pict>
      </w: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8640D5" w:rsidRDefault="008640D5" w:rsidP="000573C4">
      <w:pPr>
        <w:rPr>
          <w:lang w:val="es-ES_tradnl" w:eastAsia="ja-JP"/>
        </w:rPr>
      </w:pPr>
    </w:p>
    <w:p w:rsidR="000573C4" w:rsidRDefault="000573C4" w:rsidP="000573C4">
      <w:pPr>
        <w:rPr>
          <w:lang w:val="es-ES_tradnl" w:eastAsia="ja-JP"/>
        </w:rPr>
      </w:pP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117" w:name="_Toc323173309"/>
      <w:bookmarkStart w:id="118" w:name="_Toc323830765"/>
      <w:r w:rsidRPr="00677E36">
        <w:rPr>
          <w:b w:val="0"/>
          <w:sz w:val="24"/>
          <w:szCs w:val="24"/>
          <w:u w:val="single"/>
        </w:rPr>
        <w:t xml:space="preserve">Diagrama de estados: </w:t>
      </w:r>
      <w:r>
        <w:rPr>
          <w:b w:val="0"/>
          <w:sz w:val="24"/>
          <w:szCs w:val="24"/>
          <w:u w:val="single"/>
        </w:rPr>
        <w:t>Paquete</w:t>
      </w:r>
      <w:bookmarkEnd w:id="117"/>
      <w:bookmarkEnd w:id="118"/>
    </w:p>
    <w:p w:rsidR="000573C4" w:rsidRDefault="000573C4" w:rsidP="000573C4">
      <w:pPr>
        <w:rPr>
          <w:lang w:val="es-ES_tradnl" w:eastAsia="ja-JP"/>
        </w:rPr>
      </w:pPr>
    </w:p>
    <w:p w:rsidR="000573C4" w:rsidRDefault="00851E19" w:rsidP="000573C4">
      <w:pPr>
        <w:pStyle w:val="Ttulo3"/>
        <w:numPr>
          <w:ilvl w:val="0"/>
          <w:numId w:val="0"/>
        </w:numPr>
        <w:rPr>
          <w:b w:val="0"/>
          <w:sz w:val="24"/>
          <w:szCs w:val="24"/>
          <w:u w:val="single"/>
        </w:rPr>
      </w:pPr>
      <w:r>
        <w:pict>
          <v:shape id="_x0000_i1030" type="#_x0000_t75" style="width:425.25pt;height:161.25pt">
            <v:imagedata r:id="rId19" o:title="DiaEstado-Paquete"/>
          </v:shape>
        </w:pict>
      </w:r>
      <w:r w:rsidR="000573C4" w:rsidRPr="00335896">
        <w:rPr>
          <w:b w:val="0"/>
          <w:sz w:val="24"/>
          <w:szCs w:val="24"/>
          <w:u w:val="single"/>
        </w:rPr>
        <w:t xml:space="preserve"> </w:t>
      </w:r>
    </w:p>
    <w:p w:rsidR="000573C4" w:rsidRDefault="000573C4" w:rsidP="000573C4">
      <w:pPr>
        <w:pStyle w:val="Ttulo3"/>
        <w:rPr>
          <w:b w:val="0"/>
          <w:sz w:val="24"/>
          <w:szCs w:val="24"/>
          <w:u w:val="single"/>
        </w:rPr>
      </w:pPr>
      <w:bookmarkStart w:id="119" w:name="_Toc323830766"/>
      <w:r w:rsidRPr="00677E36">
        <w:rPr>
          <w:b w:val="0"/>
          <w:sz w:val="24"/>
          <w:szCs w:val="24"/>
          <w:u w:val="single"/>
        </w:rPr>
        <w:t xml:space="preserve">Diagrama de estados: </w:t>
      </w:r>
      <w:proofErr w:type="spellStart"/>
      <w:r>
        <w:rPr>
          <w:b w:val="0"/>
          <w:sz w:val="24"/>
          <w:szCs w:val="24"/>
          <w:u w:val="single"/>
        </w:rPr>
        <w:t>Promoci</w:t>
      </w:r>
      <w:r>
        <w:rPr>
          <w:b w:val="0"/>
          <w:sz w:val="24"/>
          <w:szCs w:val="24"/>
          <w:u w:val="single"/>
          <w:lang w:val="es-PE"/>
        </w:rPr>
        <w:t>ón</w:t>
      </w:r>
      <w:bookmarkEnd w:id="119"/>
      <w:proofErr w:type="spellEnd"/>
    </w:p>
    <w:p w:rsidR="000573C4" w:rsidRDefault="00851E19" w:rsidP="000573C4">
      <w:pPr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31" type="#_x0000_t75" style="width:425.25pt;height:161.25pt">
            <v:imagedata r:id="rId20" o:title="DiaEstado-Promocion"/>
          </v:shape>
        </w:pict>
      </w:r>
    </w:p>
    <w:p w:rsidR="00677E36" w:rsidRDefault="00677E36" w:rsidP="00677E36">
      <w:pPr>
        <w:pStyle w:val="Ttulo2"/>
      </w:pPr>
      <w:bookmarkStart w:id="120" w:name="_Toc323830767"/>
      <w:r>
        <w:t>Módulo D: Administración de huéspedes y reservas</w:t>
      </w:r>
      <w:bookmarkEnd w:id="120"/>
    </w:p>
    <w:p w:rsidR="008640D5" w:rsidRPr="008640D5" w:rsidRDefault="008640D5" w:rsidP="008640D5">
      <w:pPr>
        <w:rPr>
          <w:lang w:val="es-ES_tradnl" w:eastAsia="ja-JP"/>
        </w:rPr>
      </w:pPr>
    </w:p>
    <w:p w:rsidR="00677E36" w:rsidRDefault="00677E36" w:rsidP="00677E36">
      <w:pPr>
        <w:rPr>
          <w:lang w:val="es-ES_tradnl" w:eastAsia="ja-JP"/>
        </w:rPr>
      </w:pPr>
    </w:p>
    <w:p w:rsidR="00677E36" w:rsidRPr="00677E36" w:rsidRDefault="00677E36" w:rsidP="00677E36">
      <w:pPr>
        <w:pStyle w:val="Ttulo3"/>
        <w:rPr>
          <w:b w:val="0"/>
          <w:sz w:val="24"/>
          <w:szCs w:val="24"/>
          <w:u w:val="single"/>
        </w:rPr>
      </w:pPr>
      <w:bookmarkStart w:id="121" w:name="_Toc323830768"/>
      <w:r w:rsidRPr="00677E36">
        <w:rPr>
          <w:b w:val="0"/>
          <w:sz w:val="24"/>
          <w:szCs w:val="24"/>
          <w:u w:val="single"/>
        </w:rPr>
        <w:t>Diagrama de estados: Clientes</w:t>
      </w:r>
      <w:bookmarkEnd w:id="121"/>
    </w:p>
    <w:p w:rsidR="00677E36" w:rsidRDefault="00677E36" w:rsidP="00677E36">
      <w:pPr>
        <w:rPr>
          <w:lang w:val="es-ES_tradnl" w:eastAsia="ja-JP"/>
        </w:rPr>
      </w:pPr>
    </w:p>
    <w:p w:rsidR="00677E36" w:rsidRDefault="00851E19" w:rsidP="00677E36">
      <w:pPr>
        <w:rPr>
          <w:lang w:val="es-ES_tradnl" w:eastAsia="ja-JP"/>
        </w:rPr>
      </w:pPr>
      <w:r w:rsidRPr="00D26A3E">
        <w:rPr>
          <w:lang w:val="es-ES_tradnl" w:eastAsia="ja-JP"/>
        </w:rPr>
        <w:pict>
          <v:shape id="_x0000_i1032" type="#_x0000_t75" style="width:424.5pt;height:137.25pt">
            <v:imagedata r:id="rId21" o:title="cliente" cropleft="7526f"/>
          </v:shape>
        </w:pict>
      </w:r>
    </w:p>
    <w:p w:rsidR="00677E36" w:rsidRDefault="00677E36" w:rsidP="00677E36">
      <w:pPr>
        <w:rPr>
          <w:lang w:val="es-ES_tradnl" w:eastAsia="ja-JP"/>
        </w:rPr>
      </w:pPr>
    </w:p>
    <w:p w:rsidR="00677E36" w:rsidRDefault="00677E36" w:rsidP="00677E36">
      <w:pPr>
        <w:rPr>
          <w:lang w:val="es-ES_tradnl" w:eastAsia="ja-JP"/>
        </w:rPr>
      </w:pPr>
    </w:p>
    <w:p w:rsidR="008640D5" w:rsidRDefault="008640D5" w:rsidP="00677E36">
      <w:pPr>
        <w:rPr>
          <w:lang w:val="es-ES_tradnl" w:eastAsia="ja-JP"/>
        </w:rPr>
      </w:pPr>
    </w:p>
    <w:p w:rsidR="008640D5" w:rsidRPr="00677E36" w:rsidRDefault="008640D5" w:rsidP="00677E36">
      <w:pPr>
        <w:rPr>
          <w:lang w:val="es-ES_tradnl" w:eastAsia="ja-JP"/>
        </w:rPr>
      </w:pPr>
    </w:p>
    <w:p w:rsidR="00677E36" w:rsidRDefault="00677E36" w:rsidP="00677E36">
      <w:pPr>
        <w:pStyle w:val="Ttulo3"/>
        <w:rPr>
          <w:b w:val="0"/>
          <w:sz w:val="24"/>
          <w:szCs w:val="24"/>
          <w:u w:val="single"/>
        </w:rPr>
      </w:pPr>
      <w:bookmarkStart w:id="122" w:name="_Toc323830769"/>
      <w:r w:rsidRPr="00677E36">
        <w:rPr>
          <w:b w:val="0"/>
          <w:sz w:val="24"/>
          <w:szCs w:val="24"/>
          <w:u w:val="single"/>
        </w:rPr>
        <w:t>Diagrama de estados: Reserva</w:t>
      </w:r>
      <w:bookmarkEnd w:id="122"/>
    </w:p>
    <w:p w:rsidR="00677E36" w:rsidRDefault="00677E36" w:rsidP="00677E36">
      <w:pPr>
        <w:rPr>
          <w:lang w:val="es-ES_tradnl" w:eastAsia="ja-JP"/>
        </w:rPr>
      </w:pPr>
    </w:p>
    <w:p w:rsidR="00677E36" w:rsidRDefault="00851E19" w:rsidP="00677E36">
      <w:pPr>
        <w:rPr>
          <w:lang w:val="es-ES_tradnl" w:eastAsia="ja-JP"/>
        </w:rPr>
      </w:pPr>
      <w:r w:rsidRPr="00D26A3E">
        <w:rPr>
          <w:lang w:val="es-ES_tradnl" w:eastAsia="ja-JP"/>
        </w:rPr>
        <w:lastRenderedPageBreak/>
        <w:pict>
          <v:shape id="_x0000_i1033" type="#_x0000_t75" style="width:425.25pt;height:134.25pt">
            <v:imagedata r:id="rId22" o:title="reserva" cropleft="6935f"/>
          </v:shape>
        </w:pict>
      </w:r>
    </w:p>
    <w:p w:rsidR="00677E36" w:rsidRPr="00677E36" w:rsidRDefault="00677E36" w:rsidP="001B516A">
      <w:pPr>
        <w:pStyle w:val="Ttulo2"/>
        <w:numPr>
          <w:ilvl w:val="0"/>
          <w:numId w:val="0"/>
        </w:numPr>
      </w:pPr>
    </w:p>
    <w:p w:rsidR="007429E2" w:rsidRDefault="007429E2">
      <w:pPr>
        <w:pStyle w:val="Encabezado"/>
      </w:pPr>
    </w:p>
    <w:sectPr w:rsidR="007429E2" w:rsidSect="00D26A3E">
      <w:headerReference w:type="default" r:id="rId23"/>
      <w:headerReference w:type="first" r:id="rId24"/>
      <w:footerReference w:type="first" r:id="rId25"/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FE8" w:rsidRDefault="00914FE8">
      <w:r>
        <w:separator/>
      </w:r>
    </w:p>
  </w:endnote>
  <w:endnote w:type="continuationSeparator" w:id="0">
    <w:p w:rsidR="00914FE8" w:rsidRDefault="00914FE8">
      <w:r>
        <w:continuationSeparator/>
      </w:r>
    </w:p>
  </w:endnote>
  <w:endnote w:type="continuationNotice" w:id="1">
    <w:p w:rsidR="00914FE8" w:rsidRDefault="00914FE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19" w:rsidRDefault="00851E19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7CE9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7CE9">
      <w:rPr>
        <w:rStyle w:val="Nmerodepgina"/>
        <w:noProof/>
      </w:rPr>
      <w:t>16</w:t>
    </w:r>
    <w:r>
      <w:rPr>
        <w:rStyle w:val="Nmerodepgina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7CE9">
      <w:rPr>
        <w:rStyle w:val="Nmerodepgina"/>
        <w:noProof/>
      </w:rPr>
      <w:t>16</w:t>
    </w:r>
    <w:r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 w:rsidP="008C11A0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7CE9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C11A0" w:rsidRDefault="008C11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FE8" w:rsidRDefault="00914FE8">
      <w:r>
        <w:separator/>
      </w:r>
    </w:p>
  </w:footnote>
  <w:footnote w:type="continuationSeparator" w:id="0">
    <w:p w:rsidR="00914FE8" w:rsidRDefault="00914FE8">
      <w:r>
        <w:continuationSeparator/>
      </w:r>
    </w:p>
  </w:footnote>
  <w:footnote w:type="continuationNotice" w:id="1">
    <w:p w:rsidR="00914FE8" w:rsidRDefault="00914FE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19" w:rsidRDefault="00851E19">
    <w:pPr>
      <w:pStyle w:val="Encabezado"/>
      <w:pBdr>
        <w:bottom w:val="single" w:sz="8" w:space="1" w:color="auto"/>
      </w:pBdr>
    </w:pPr>
    <w:r>
      <w:t>ERA Sphere</w:t>
    </w:r>
  </w:p>
  <w:p w:rsidR="00851E19" w:rsidRDefault="00851E19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>
    <w:pPr>
      <w:pStyle w:val="Encabezado"/>
      <w:pBdr>
        <w:bottom w:val="single" w:sz="8" w:space="1" w:color="auto"/>
      </w:pBdr>
    </w:pPr>
    <w:r>
      <w:t xml:space="preserve">ERA </w:t>
    </w:r>
    <w:proofErr w:type="spellStart"/>
    <w:r>
      <w:t>Sphere</w:t>
    </w:r>
    <w:proofErr w:type="spellEnd"/>
  </w:p>
  <w:p w:rsidR="008C11A0" w:rsidRDefault="008C11A0" w:rsidP="008C11A0">
    <w:pPr>
      <w:pStyle w:val="Encabezado"/>
      <w:pBdr>
        <w:bottom w:val="single" w:sz="8" w:space="1" w:color="auto"/>
      </w:pBdr>
      <w:tabs>
        <w:tab w:val="clear" w:pos="8504"/>
      </w:tabs>
    </w:pPr>
    <w:r>
      <w:t>Documento de Análisis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>
    <w:pPr>
      <w:pStyle w:val="Encabezado"/>
      <w:pBdr>
        <w:bottom w:val="single" w:sz="8" w:space="1" w:color="auto"/>
      </w:pBdr>
    </w:pPr>
    <w:r>
      <w:t xml:space="preserve">ERA </w:t>
    </w:r>
    <w:proofErr w:type="spellStart"/>
    <w:r>
      <w:t>Sphere</w:t>
    </w:r>
    <w:proofErr w:type="spellEnd"/>
  </w:p>
  <w:p w:rsidR="008C11A0" w:rsidRDefault="008C11A0" w:rsidP="008C11A0">
    <w:pPr>
      <w:pStyle w:val="Encabezado"/>
      <w:pBdr>
        <w:bottom w:val="single" w:sz="8" w:space="1" w:color="auto"/>
      </w:pBdr>
      <w:tabs>
        <w:tab w:val="clear" w:pos="8504"/>
      </w:tabs>
    </w:pPr>
    <w:r>
      <w:t>Documento de Análisis</w:t>
    </w:r>
    <w:r>
      <w:tab/>
    </w:r>
    <w:r>
      <w:tab/>
    </w:r>
    <w:r>
      <w:tab/>
    </w:r>
    <w:r>
      <w:tab/>
    </w:r>
    <w:r>
      <w:tab/>
      <w:t xml:space="preserve">          Versión </w:t>
    </w:r>
    <w:fldSimple w:instr=" KEYWORDS \* UPPER \* MERGEFORMAT ">
      <w:r>
        <w:t>1.0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A0" w:rsidRDefault="008C11A0" w:rsidP="008C11A0">
    <w:pPr>
      <w:pStyle w:val="Encabezado"/>
      <w:pBdr>
        <w:bottom w:val="single" w:sz="8" w:space="1" w:color="auto"/>
      </w:pBdr>
    </w:pPr>
    <w:r>
      <w:t xml:space="preserve">ERA </w:t>
    </w:r>
    <w:proofErr w:type="spellStart"/>
    <w:r>
      <w:t>Sphere</w:t>
    </w:r>
    <w:proofErr w:type="spellEnd"/>
  </w:p>
  <w:p w:rsidR="008C11A0" w:rsidRDefault="008C11A0" w:rsidP="008C11A0">
    <w:pPr>
      <w:pStyle w:val="Encabezado"/>
      <w:pBdr>
        <w:bottom w:val="single" w:sz="8" w:space="1" w:color="auto"/>
      </w:pBdr>
    </w:pPr>
    <w:r>
      <w:t>Documento de Análisis</w:t>
    </w:r>
    <w:r>
      <w:tab/>
    </w:r>
    <w:r>
      <w:tab/>
      <w:t xml:space="preserve">Versión </w:t>
    </w:r>
    <w:fldSimple w:instr=" KEYWORDS \* UPPER \* MERGEFORMAT ">
      <w:r>
        <w:t>1.0</w:t>
      </w:r>
    </w:fldSimple>
  </w:p>
  <w:p w:rsidR="008C11A0" w:rsidRDefault="008C11A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91FB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35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666BC2"/>
    <w:multiLevelType w:val="hybridMultilevel"/>
    <w:tmpl w:val="6982210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1B6646"/>
    <w:multiLevelType w:val="multilevel"/>
    <w:tmpl w:val="0E8A22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6417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3A34CE7"/>
    <w:multiLevelType w:val="multilevel"/>
    <w:tmpl w:val="1D2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EE3CC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06B262F"/>
    <w:multiLevelType w:val="hybridMultilevel"/>
    <w:tmpl w:val="1A208DA2"/>
    <w:lvl w:ilvl="0" w:tplc="17D6D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186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D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549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CAF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03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12B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CF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2D0759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591B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05F06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2C5109"/>
    <w:multiLevelType w:val="multilevel"/>
    <w:tmpl w:val="0E8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68188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F4047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0A536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1913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2880A7B"/>
    <w:multiLevelType w:val="multilevel"/>
    <w:tmpl w:val="E410DE2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272A41"/>
    <w:multiLevelType w:val="multilevel"/>
    <w:tmpl w:val="952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30"/>
  </w:num>
  <w:num w:numId="13">
    <w:abstractNumId w:val="12"/>
  </w:num>
  <w:num w:numId="14">
    <w:abstractNumId w:val="25"/>
  </w:num>
  <w:num w:numId="15">
    <w:abstractNumId w:val="31"/>
  </w:num>
  <w:num w:numId="16">
    <w:abstractNumId w:val="27"/>
  </w:num>
  <w:num w:numId="17">
    <w:abstractNumId w:val="11"/>
  </w:num>
  <w:num w:numId="18">
    <w:abstractNumId w:val="29"/>
  </w:num>
  <w:num w:numId="19">
    <w:abstractNumId w:val="23"/>
  </w:num>
  <w:num w:numId="20">
    <w:abstractNumId w:val="14"/>
  </w:num>
  <w:num w:numId="21">
    <w:abstractNumId w:val="16"/>
  </w:num>
  <w:num w:numId="22">
    <w:abstractNumId w:val="20"/>
  </w:num>
  <w:num w:numId="23">
    <w:abstractNumId w:val="22"/>
  </w:num>
  <w:num w:numId="24">
    <w:abstractNumId w:val="19"/>
  </w:num>
  <w:num w:numId="25">
    <w:abstractNumId w:val="10"/>
  </w:num>
  <w:num w:numId="26">
    <w:abstractNumId w:val="28"/>
  </w:num>
  <w:num w:numId="27">
    <w:abstractNumId w:val="17"/>
  </w:num>
  <w:num w:numId="28">
    <w:abstractNumId w:val="15"/>
  </w:num>
  <w:num w:numId="29">
    <w:abstractNumId w:val="24"/>
  </w:num>
  <w:num w:numId="30">
    <w:abstractNumId w:val="26"/>
  </w:num>
  <w:num w:numId="31">
    <w:abstractNumId w:val="29"/>
  </w:num>
  <w:num w:numId="32">
    <w:abstractNumId w:val="18"/>
  </w:num>
  <w:num w:numId="33">
    <w:abstractNumId w:val="29"/>
  </w:num>
  <w:num w:numId="34">
    <w:abstractNumId w:val="29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30F7"/>
    <w:rsid w:val="00010B81"/>
    <w:rsid w:val="000573C4"/>
    <w:rsid w:val="00057CE6"/>
    <w:rsid w:val="0009395C"/>
    <w:rsid w:val="000948E4"/>
    <w:rsid w:val="000B7945"/>
    <w:rsid w:val="000C0573"/>
    <w:rsid w:val="001374EC"/>
    <w:rsid w:val="0016636B"/>
    <w:rsid w:val="00186F99"/>
    <w:rsid w:val="001973B3"/>
    <w:rsid w:val="001A1E7B"/>
    <w:rsid w:val="001B516A"/>
    <w:rsid w:val="001D1E12"/>
    <w:rsid w:val="001F7CE9"/>
    <w:rsid w:val="00207BAB"/>
    <w:rsid w:val="00211C04"/>
    <w:rsid w:val="00216DBE"/>
    <w:rsid w:val="00244EFB"/>
    <w:rsid w:val="0028352A"/>
    <w:rsid w:val="00360EE4"/>
    <w:rsid w:val="00374C8F"/>
    <w:rsid w:val="003C0266"/>
    <w:rsid w:val="003E6DA0"/>
    <w:rsid w:val="003E79F3"/>
    <w:rsid w:val="00402823"/>
    <w:rsid w:val="00426E9C"/>
    <w:rsid w:val="004543C5"/>
    <w:rsid w:val="00473123"/>
    <w:rsid w:val="004C55A5"/>
    <w:rsid w:val="004E7CB1"/>
    <w:rsid w:val="00505361"/>
    <w:rsid w:val="00513659"/>
    <w:rsid w:val="00516CF1"/>
    <w:rsid w:val="00527CB7"/>
    <w:rsid w:val="00543F07"/>
    <w:rsid w:val="00591D38"/>
    <w:rsid w:val="005A59A6"/>
    <w:rsid w:val="005E04D2"/>
    <w:rsid w:val="00604729"/>
    <w:rsid w:val="006061BC"/>
    <w:rsid w:val="00625B47"/>
    <w:rsid w:val="00626235"/>
    <w:rsid w:val="00657284"/>
    <w:rsid w:val="00664A6D"/>
    <w:rsid w:val="0067382B"/>
    <w:rsid w:val="00677E36"/>
    <w:rsid w:val="006A0D9B"/>
    <w:rsid w:val="006E6C7A"/>
    <w:rsid w:val="006F3148"/>
    <w:rsid w:val="00712450"/>
    <w:rsid w:val="0071265D"/>
    <w:rsid w:val="00730398"/>
    <w:rsid w:val="00741676"/>
    <w:rsid w:val="00742306"/>
    <w:rsid w:val="007429E2"/>
    <w:rsid w:val="00761EBD"/>
    <w:rsid w:val="007759AA"/>
    <w:rsid w:val="00775EBE"/>
    <w:rsid w:val="007765E4"/>
    <w:rsid w:val="007A7666"/>
    <w:rsid w:val="007B1150"/>
    <w:rsid w:val="007D7120"/>
    <w:rsid w:val="007D71FC"/>
    <w:rsid w:val="00805C81"/>
    <w:rsid w:val="00837245"/>
    <w:rsid w:val="00851E19"/>
    <w:rsid w:val="008640D5"/>
    <w:rsid w:val="008716D9"/>
    <w:rsid w:val="00873C7C"/>
    <w:rsid w:val="008C11A0"/>
    <w:rsid w:val="008C2C58"/>
    <w:rsid w:val="008D6AFE"/>
    <w:rsid w:val="00901C2E"/>
    <w:rsid w:val="00914FE8"/>
    <w:rsid w:val="00921F7B"/>
    <w:rsid w:val="00953A6B"/>
    <w:rsid w:val="00954D46"/>
    <w:rsid w:val="0097541E"/>
    <w:rsid w:val="00980E2A"/>
    <w:rsid w:val="00990805"/>
    <w:rsid w:val="009A524B"/>
    <w:rsid w:val="009B2976"/>
    <w:rsid w:val="009F3A73"/>
    <w:rsid w:val="00A24943"/>
    <w:rsid w:val="00A34F28"/>
    <w:rsid w:val="00A51C34"/>
    <w:rsid w:val="00A703AC"/>
    <w:rsid w:val="00A85544"/>
    <w:rsid w:val="00A94CB3"/>
    <w:rsid w:val="00AB09FF"/>
    <w:rsid w:val="00AB24FB"/>
    <w:rsid w:val="00AB5863"/>
    <w:rsid w:val="00B26BDA"/>
    <w:rsid w:val="00B301CC"/>
    <w:rsid w:val="00B53965"/>
    <w:rsid w:val="00B669D8"/>
    <w:rsid w:val="00B90AB1"/>
    <w:rsid w:val="00B92EB8"/>
    <w:rsid w:val="00B95920"/>
    <w:rsid w:val="00BA06E3"/>
    <w:rsid w:val="00BC56AB"/>
    <w:rsid w:val="00BF66A2"/>
    <w:rsid w:val="00C15997"/>
    <w:rsid w:val="00C15E29"/>
    <w:rsid w:val="00C3703A"/>
    <w:rsid w:val="00C441BE"/>
    <w:rsid w:val="00C65B36"/>
    <w:rsid w:val="00CB516C"/>
    <w:rsid w:val="00CE2BEF"/>
    <w:rsid w:val="00CF2935"/>
    <w:rsid w:val="00D008F8"/>
    <w:rsid w:val="00D26A3E"/>
    <w:rsid w:val="00D432E9"/>
    <w:rsid w:val="00D530F7"/>
    <w:rsid w:val="00D9687C"/>
    <w:rsid w:val="00DF7A38"/>
    <w:rsid w:val="00E14626"/>
    <w:rsid w:val="00E423C5"/>
    <w:rsid w:val="00E618AA"/>
    <w:rsid w:val="00E61B06"/>
    <w:rsid w:val="00E746C4"/>
    <w:rsid w:val="00EA407F"/>
    <w:rsid w:val="00EA5302"/>
    <w:rsid w:val="00ED4EB3"/>
    <w:rsid w:val="00F40502"/>
    <w:rsid w:val="00F751CC"/>
    <w:rsid w:val="00F77722"/>
    <w:rsid w:val="00FB3E76"/>
    <w:rsid w:val="00FC65E2"/>
    <w:rsid w:val="00FC6C37"/>
    <w:rsid w:val="00FE2442"/>
    <w:rsid w:val="00FE40E9"/>
    <w:rsid w:val="00FF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3E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rsid w:val="00D26A3E"/>
    <w:pPr>
      <w:keepNext/>
      <w:numPr>
        <w:numId w:val="18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rsid w:val="00D26A3E"/>
    <w:pPr>
      <w:keepNext/>
      <w:numPr>
        <w:ilvl w:val="1"/>
        <w:numId w:val="18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rsid w:val="00D26A3E"/>
    <w:pPr>
      <w:keepNext/>
      <w:numPr>
        <w:ilvl w:val="2"/>
        <w:numId w:val="18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qFormat/>
    <w:rsid w:val="00D26A3E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rsid w:val="00D26A3E"/>
    <w:pPr>
      <w:keepNext/>
      <w:numPr>
        <w:ilvl w:val="4"/>
        <w:numId w:val="18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D26A3E"/>
    <w:pPr>
      <w:keepNext/>
      <w:numPr>
        <w:ilvl w:val="5"/>
        <w:numId w:val="18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D26A3E"/>
    <w:pPr>
      <w:keepNext/>
      <w:numPr>
        <w:ilvl w:val="6"/>
        <w:numId w:val="18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rsid w:val="00D26A3E"/>
    <w:pPr>
      <w:keepNext/>
      <w:numPr>
        <w:ilvl w:val="7"/>
        <w:numId w:val="18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D26A3E"/>
    <w:pPr>
      <w:keepNext/>
      <w:numPr>
        <w:ilvl w:val="8"/>
        <w:numId w:val="18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26A3E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rsid w:val="00D26A3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26A3E"/>
  </w:style>
  <w:style w:type="paragraph" w:styleId="Ttulo">
    <w:name w:val="Title"/>
    <w:basedOn w:val="Normal"/>
    <w:qFormat/>
    <w:rsid w:val="00D26A3E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D26A3E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rsid w:val="00D26A3E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D26A3E"/>
    <w:pPr>
      <w:keepNext/>
    </w:pPr>
    <w:rPr>
      <w:b/>
    </w:rPr>
  </w:style>
  <w:style w:type="paragraph" w:customStyle="1" w:styleId="ATextoconvietas1">
    <w:name w:val="ATexto con viñetas 1"/>
    <w:basedOn w:val="Normal"/>
    <w:rsid w:val="00D26A3E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rsid w:val="00D26A3E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rsid w:val="00D26A3E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D26A3E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rsid w:val="00D26A3E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rsid w:val="00D26A3E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rsid w:val="00D26A3E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rsid w:val="00D26A3E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rsid w:val="00D26A3E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rsid w:val="00D26A3E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rsid w:val="00D26A3E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rsid w:val="00D26A3E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rsid w:val="00D26A3E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rsid w:val="00D26A3E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rsid w:val="00D26A3E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rsid w:val="00D26A3E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D26A3E"/>
  </w:style>
  <w:style w:type="paragraph" w:styleId="TDC2">
    <w:name w:val="toc 2"/>
    <w:basedOn w:val="Normal"/>
    <w:next w:val="Normal"/>
    <w:autoRedefine/>
    <w:uiPriority w:val="39"/>
    <w:rsid w:val="00D26A3E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953A6B"/>
    <w:pPr>
      <w:ind w:left="400"/>
    </w:pPr>
  </w:style>
  <w:style w:type="paragraph" w:styleId="Revisin">
    <w:name w:val="Revision"/>
    <w:hidden/>
    <w:uiPriority w:val="99"/>
    <w:semiHidden/>
    <w:rsid w:val="00AB09FF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9F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B09FF"/>
    <w:rPr>
      <w:rFonts w:ascii="Tahoma" w:hAnsi="Tahom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7759AA"/>
    <w:pPr>
      <w:suppressLineNumbers/>
      <w:suppressAutoHyphens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D1284-49FE-4F9C-A9ED-99A0E5D6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PUCP</Company>
  <LinksUpToDate>false</LinksUpToDate>
  <CharactersWithSpaces>12479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Ingeniería Informática</cp:lastModifiedBy>
  <cp:revision>3</cp:revision>
  <cp:lastPrinted>2012-05-03T22:10:00Z</cp:lastPrinted>
  <dcterms:created xsi:type="dcterms:W3CDTF">2012-04-25T18:58:00Z</dcterms:created>
  <dcterms:modified xsi:type="dcterms:W3CDTF">2012-05-03T22:50:00Z</dcterms:modified>
</cp:coreProperties>
</file>