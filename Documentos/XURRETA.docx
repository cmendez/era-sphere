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42E62C" w14:textId="77777777" w:rsidR="008209FE" w:rsidRDefault="008209FE" w:rsidP="008209FE">
      <w:pPr>
        <w:rPr>
          <w:ins w:id="0" w:author="Andre" w:date="2012-04-25T20:18:00Z"/>
          <w:lang w:val="es-MX"/>
        </w:rPr>
      </w:pPr>
      <w:ins w:id="1" w:author="Andre" w:date="2012-04-25T20:18:00Z">
        <w:r>
          <w:rPr>
            <w:lang w:val="es-MX"/>
          </w:rPr>
          <w:t>titulo</w:t>
        </w:r>
      </w:ins>
    </w:p>
    <w:p w14:paraId="4D38CA6F" w14:textId="77777777" w:rsidR="007B723B" w:rsidRDefault="007B723B">
      <w:pPr>
        <w:rPr>
          <w:lang w:val="es-MX"/>
        </w:rPr>
      </w:pPr>
      <w:bookmarkStart w:id="2" w:name="_GoBack"/>
      <w:bookmarkEnd w:id="2"/>
    </w:p>
    <w:p w14:paraId="16BAE3B6" w14:textId="77777777" w:rsidR="007B723B" w:rsidRPr="00CE7FD5" w:rsidRDefault="007B723B" w:rsidP="007B723B">
      <w:pPr>
        <w:rPr>
          <w:ins w:id="3" w:author="Christian" w:date="2012-04-25T20:11:00Z"/>
          <w:lang w:val="es-MX"/>
        </w:rPr>
      </w:pPr>
      <w:ins w:id="4" w:author="Christian" w:date="2012-04-25T20:11:00Z">
        <w:r>
          <w:rPr>
            <w:lang w:val="es-MX"/>
          </w:rPr>
          <w:t>XD modificado</w:t>
        </w:r>
      </w:ins>
    </w:p>
    <w:p w14:paraId="34B01215" w14:textId="2CFA8273" w:rsidR="007B723B" w:rsidRPr="00F24797" w:rsidRDefault="007B723B">
      <w:pPr>
        <w:rPr>
          <w:ins w:id="5" w:author="Christian" w:date="2012-04-25T20:10:00Z"/>
          <w:u w:val="single"/>
          <w:lang w:val="es-MX"/>
        </w:rPr>
      </w:pPr>
    </w:p>
    <w:p w14:paraId="184299C3" w14:textId="1AEA6391" w:rsidR="001D0892" w:rsidRDefault="001D0892">
      <w:pPr>
        <w:rPr>
          <w:ins w:id="6" w:author="Christian" w:date="2012-04-25T20:06:00Z"/>
          <w:lang w:val="es-MX"/>
        </w:rPr>
      </w:pPr>
      <w:ins w:id="7" w:author="Christian" w:date="2012-04-25T20:06:00Z">
        <w:r>
          <w:rPr>
            <w:lang w:val="es-MX"/>
          </w:rPr>
          <w:t>ASDASDASDASDADADASDASDASDASDASDASDASDASD</w:t>
        </w:r>
      </w:ins>
      <w:r>
        <w:rPr>
          <w:lang w:val="es-MX"/>
        </w:rPr>
        <w:t>SADASDASDASDASD</w:t>
      </w:r>
    </w:p>
    <w:p w14:paraId="4E11916D" w14:textId="77777777" w:rsidR="00D03557" w:rsidRDefault="00CE7FD5">
      <w:pPr>
        <w:rPr>
          <w:lang w:val="es-MX"/>
        </w:rPr>
      </w:pPr>
      <w:r>
        <w:rPr>
          <w:lang w:val="es-MX"/>
        </w:rPr>
        <w:t>XD</w:t>
      </w:r>
      <w:r w:rsidR="003E346F">
        <w:rPr>
          <w:lang w:val="es-MX"/>
        </w:rPr>
        <w:t>H HVHGVGVVJVJBBHJBHJBH</w:t>
      </w:r>
    </w:p>
    <w:p w14:paraId="1304D64C" w14:textId="77777777" w:rsidR="003E346F" w:rsidRPr="00CE7FD5" w:rsidRDefault="00B24DCD" w:rsidP="003E346F">
      <w:pPr>
        <w:rPr>
          <w:lang w:val="es-MX"/>
        </w:rPr>
      </w:pPr>
      <w:ins w:id="8" w:author="Christian" w:date="2012-04-25T20:06:00Z">
        <w:r>
          <w:rPr>
            <w:lang w:val="es-MX"/>
          </w:rPr>
          <w:t>ASD</w:t>
        </w:r>
      </w:ins>
      <w:r w:rsidR="003E346F">
        <w:rPr>
          <w:lang w:val="es-MX"/>
        </w:rPr>
        <w:t>XDH HVHGVGVVJVJBBHJBHJBH</w:t>
      </w:r>
    </w:p>
    <w:p w14:paraId="3B9DD0F7" w14:textId="77777777" w:rsidR="003E346F" w:rsidRDefault="00B24DCD">
      <w:pPr>
        <w:rPr>
          <w:lang w:val="es-MX"/>
        </w:rPr>
      </w:pPr>
      <w:ins w:id="9" w:author="Christian" w:date="2012-04-25T20:06:00Z">
        <w:r>
          <w:rPr>
            <w:lang w:val="es-MX"/>
          </w:rPr>
          <w:t>ASDASDSADASDADSASD</w:t>
        </w:r>
      </w:ins>
    </w:p>
    <w:p w14:paraId="306665C7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5F671C45" w14:textId="74F7B54A" w:rsidR="003E346F" w:rsidRDefault="00B24DCD">
      <w:pPr>
        <w:rPr>
          <w:ins w:id="10" w:author="Andre" w:date="2012-04-25T20:16:00Z"/>
          <w:lang w:val="es-MX"/>
        </w:rPr>
      </w:pPr>
      <w:ins w:id="11" w:author="Christian" w:date="2012-04-25T20:06:00Z">
        <w:r>
          <w:rPr>
            <w:lang w:val="es-MX"/>
          </w:rPr>
          <w:t>AWDASDAS</w:t>
        </w:r>
      </w:ins>
    </w:p>
    <w:p w14:paraId="1C2C8081" w14:textId="77777777" w:rsidR="00F24797" w:rsidRDefault="00F24797">
      <w:pPr>
        <w:rPr>
          <w:ins w:id="12" w:author="Andre" w:date="2012-04-25T20:16:00Z"/>
          <w:lang w:val="es-MX"/>
        </w:rPr>
      </w:pPr>
    </w:p>
    <w:p w14:paraId="23A54BD3" w14:textId="5D2F8C1E" w:rsidR="00F24797" w:rsidRPr="00F24797" w:rsidRDefault="00F24797">
      <w:pPr>
        <w:rPr>
          <w:u w:val="single"/>
          <w:lang w:val="es-MX"/>
        </w:rPr>
      </w:pPr>
      <w:ins w:id="13" w:author="Andre" w:date="2012-04-25T20:16:00Z">
        <w:r>
          <w:rPr>
            <w:lang w:val="es-MX"/>
          </w:rPr>
          <w:t>Ahora yo modifique esto</w:t>
        </w:r>
      </w:ins>
    </w:p>
    <w:p w14:paraId="427859E1" w14:textId="0F0CB13A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1E1CDA5E" w14:textId="77777777" w:rsidR="003E346F" w:rsidRDefault="003E346F">
      <w:pPr>
        <w:rPr>
          <w:lang w:val="es-MX"/>
        </w:rPr>
      </w:pPr>
    </w:p>
    <w:p w14:paraId="53F20284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06576EE7" w14:textId="77777777" w:rsidR="003E346F" w:rsidRDefault="003E346F">
      <w:pPr>
        <w:rPr>
          <w:lang w:val="es-MX"/>
        </w:rPr>
      </w:pPr>
    </w:p>
    <w:p w14:paraId="63464B70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1AC8F862" w14:textId="77777777" w:rsidR="003E346F" w:rsidRDefault="003E346F">
      <w:pPr>
        <w:rPr>
          <w:lang w:val="es-MX"/>
        </w:rPr>
      </w:pPr>
    </w:p>
    <w:p w14:paraId="2AED8246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74AB7385" w14:textId="77777777" w:rsidR="003E346F" w:rsidRDefault="003E346F">
      <w:pPr>
        <w:rPr>
          <w:lang w:val="es-MX"/>
        </w:rPr>
      </w:pPr>
    </w:p>
    <w:p w14:paraId="707BA914" w14:textId="77777777" w:rsidR="003E346F" w:rsidRDefault="003E346F">
      <w:pPr>
        <w:rPr>
          <w:lang w:val="es-MX"/>
        </w:rPr>
      </w:pPr>
      <w:r>
        <w:rPr>
          <w:lang w:val="es-MX"/>
        </w:rPr>
        <w:t>V</w:t>
      </w:r>
    </w:p>
    <w:p w14:paraId="53125688" w14:textId="77777777" w:rsidR="003E346F" w:rsidRPr="00CE7FD5" w:rsidRDefault="003E346F" w:rsidP="003E346F">
      <w:pPr>
        <w:rPr>
          <w:lang w:val="es-MX"/>
        </w:rPr>
      </w:pPr>
      <w:r>
        <w:rPr>
          <w:lang w:val="es-MX"/>
        </w:rPr>
        <w:t>XDH HVHGVGVVJVJBBHJBHJBH</w:t>
      </w:r>
    </w:p>
    <w:p w14:paraId="018E7966" w14:textId="77777777" w:rsidR="003E346F" w:rsidRPr="00CE7FD5" w:rsidRDefault="003E346F">
      <w:pPr>
        <w:rPr>
          <w:lang w:val="es-MX"/>
        </w:rPr>
      </w:pPr>
    </w:p>
    <w:sectPr w:rsidR="003E346F" w:rsidRPr="00CE7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72A"/>
    <w:rsid w:val="0012772A"/>
    <w:rsid w:val="001D0892"/>
    <w:rsid w:val="003E346F"/>
    <w:rsid w:val="007B723B"/>
    <w:rsid w:val="008209FE"/>
    <w:rsid w:val="00B24DCD"/>
    <w:rsid w:val="00CE7FD5"/>
    <w:rsid w:val="00D03557"/>
    <w:rsid w:val="00E03048"/>
    <w:rsid w:val="00F2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C31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  <w:style w:type="paragraph" w:styleId="Revisin">
    <w:name w:val="Revision"/>
    <w:hidden/>
    <w:uiPriority w:val="99"/>
    <w:semiHidden/>
    <w:rsid w:val="00E03048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4D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DCD"/>
    <w:rPr>
      <w:rFonts w:ascii="Tahoma" w:hAnsi="Tahoma" w:cs="Tahoma"/>
      <w:sz w:val="16"/>
      <w:szCs w:val="16"/>
      <w:lang w:val="es-ES"/>
    </w:rPr>
  </w:style>
  <w:style w:type="paragraph" w:styleId="Revisin">
    <w:name w:val="Revision"/>
    <w:hidden/>
    <w:uiPriority w:val="99"/>
    <w:semiHidden/>
    <w:rsid w:val="00E03048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290</Characters>
  <Application>Microsoft Macintosh Word</Application>
  <DocSecurity>0</DocSecurity>
  <Lines>2</Lines>
  <Paragraphs>1</Paragraphs>
  <ScaleCrop>false</ScaleCrop>
  <Company>Toshiba</Company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Andre</cp:lastModifiedBy>
  <cp:revision>9</cp:revision>
  <dcterms:created xsi:type="dcterms:W3CDTF">2012-04-26T01:01:00Z</dcterms:created>
  <dcterms:modified xsi:type="dcterms:W3CDTF">2012-04-26T01:18:00Z</dcterms:modified>
</cp:coreProperties>
</file>