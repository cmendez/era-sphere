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0CDCD" w14:textId="622EC844" w:rsidR="00D03557" w:rsidRPr="00CE7FD5" w:rsidRDefault="00CE7FD5">
      <w:pPr>
        <w:rPr>
          <w:lang w:val="es-MX"/>
        </w:rPr>
      </w:pPr>
      <w:r>
        <w:rPr>
          <w:lang w:val="es-MX"/>
        </w:rPr>
        <w:t>XD</w:t>
      </w:r>
      <w:r w:rsidR="00247738">
        <w:rPr>
          <w:lang w:val="es-MX"/>
        </w:rPr>
        <w:t xml:space="preserve"> </w:t>
      </w:r>
      <w:del w:id="0" w:author="Andre" w:date="2012-04-25T20:05:00Z">
        <w:r w:rsidR="00247738" w:rsidDel="00B365C8">
          <w:rPr>
            <w:lang w:val="es-MX"/>
          </w:rPr>
          <w:delText>modificado</w:delText>
        </w:r>
      </w:del>
      <w:ins w:id="1" w:author="Andre" w:date="2012-04-25T20:05:00Z">
        <w:r w:rsidR="00B365C8">
          <w:rPr>
            <w:lang w:val="es-MX"/>
          </w:rPr>
          <w:t>modificado</w:t>
        </w:r>
      </w:ins>
      <w:bookmarkStart w:id="2" w:name="_GoBack"/>
      <w:bookmarkEnd w:id="2"/>
    </w:p>
    <w:sectPr w:rsidR="00D03557" w:rsidRPr="00CE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A"/>
    <w:rsid w:val="0012772A"/>
    <w:rsid w:val="00247738"/>
    <w:rsid w:val="00B365C8"/>
    <w:rsid w:val="00CE7FD5"/>
    <w:rsid w:val="00D0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D7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C8"/>
    <w:rPr>
      <w:rFonts w:ascii="Lucida Grande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65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5C8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>Toshiba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Andre</cp:lastModifiedBy>
  <cp:revision>4</cp:revision>
  <dcterms:created xsi:type="dcterms:W3CDTF">2012-04-26T01:01:00Z</dcterms:created>
  <dcterms:modified xsi:type="dcterms:W3CDTF">2012-04-26T01:05:00Z</dcterms:modified>
</cp:coreProperties>
</file>